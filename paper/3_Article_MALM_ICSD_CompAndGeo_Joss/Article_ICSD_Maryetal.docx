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22BBA" w14:textId="5212694D" w:rsidR="000B092A" w:rsidRDefault="000B092A" w:rsidP="00A00EF1">
      <w:pPr>
        <w:pStyle w:val="author"/>
        <w:rPr>
          <w:rStyle w:val="ManuscriptTitleChar"/>
          <w:b w:val="0"/>
          <w:lang w:val="fr-FR"/>
        </w:rPr>
      </w:pPr>
      <w:bookmarkStart w:id="0" w:name="_Hlk35253680"/>
      <w:bookmarkStart w:id="1" w:name="_Hlk35264599"/>
      <w:bookmarkEnd w:id="0"/>
      <w:r w:rsidRPr="000B092A">
        <w:rPr>
          <w:rStyle w:val="ManuscriptTitleChar"/>
          <w:b w:val="0"/>
          <w:lang w:val="fr-FR"/>
        </w:rPr>
        <w:t xml:space="preserve">A </w:t>
      </w:r>
      <w:r w:rsidRPr="00CB6E2C">
        <w:rPr>
          <w:rStyle w:val="ManuscriptTitleChar"/>
          <w:b w:val="0"/>
          <w:lang w:val="en-GB"/>
        </w:rPr>
        <w:t>generic</w:t>
      </w:r>
      <w:r w:rsidRPr="000B092A">
        <w:rPr>
          <w:rStyle w:val="ManuscriptTitleChar"/>
          <w:b w:val="0"/>
          <w:lang w:val="fr-FR"/>
        </w:rPr>
        <w:t xml:space="preserve"> </w:t>
      </w:r>
      <w:proofErr w:type="spellStart"/>
      <w:r w:rsidRPr="000B092A">
        <w:rPr>
          <w:rStyle w:val="ManuscriptTitleChar"/>
          <w:b w:val="0"/>
          <w:lang w:val="fr-FR"/>
        </w:rPr>
        <w:t>current</w:t>
      </w:r>
      <w:proofErr w:type="spellEnd"/>
      <w:r w:rsidRPr="000B092A">
        <w:rPr>
          <w:rStyle w:val="ManuscriptTitleChar"/>
          <w:b w:val="0"/>
          <w:lang w:val="fr-FR"/>
        </w:rPr>
        <w:t xml:space="preserve"> source inversion </w:t>
      </w:r>
      <w:proofErr w:type="spellStart"/>
      <w:r w:rsidRPr="000B092A">
        <w:rPr>
          <w:rStyle w:val="ManuscriptTitleChar"/>
          <w:b w:val="0"/>
          <w:lang w:val="fr-FR"/>
        </w:rPr>
        <w:t>algorithm</w:t>
      </w:r>
      <w:proofErr w:type="spellEnd"/>
      <w:r w:rsidRPr="000B092A">
        <w:rPr>
          <w:rStyle w:val="ManuscriptTitleChar"/>
          <w:b w:val="0"/>
          <w:lang w:val="fr-FR"/>
        </w:rPr>
        <w:t xml:space="preserve"> for Mise-à-la-masse prospection</w:t>
      </w:r>
      <w:r w:rsidR="00FE47FA">
        <w:rPr>
          <w:rStyle w:val="ManuscriptTitleChar"/>
          <w:b w:val="0"/>
          <w:lang w:val="fr-FR"/>
        </w:rPr>
        <w:t xml:space="preserve"> : application on case </w:t>
      </w:r>
      <w:proofErr w:type="spellStart"/>
      <w:r w:rsidR="00FE47FA">
        <w:rPr>
          <w:rStyle w:val="ManuscriptTitleChar"/>
          <w:b w:val="0"/>
          <w:lang w:val="fr-FR"/>
        </w:rPr>
        <w:t>studies</w:t>
      </w:r>
      <w:proofErr w:type="spellEnd"/>
    </w:p>
    <w:p w14:paraId="33CC9440" w14:textId="77777777" w:rsidR="000B092A" w:rsidRPr="00FE47FA" w:rsidRDefault="000B092A" w:rsidP="00A00EF1">
      <w:pPr>
        <w:pStyle w:val="address"/>
        <w:rPr>
          <w:sz w:val="20"/>
          <w:lang w:val="en-GB"/>
        </w:rPr>
      </w:pPr>
      <w:r w:rsidRPr="00FE47FA">
        <w:rPr>
          <w:sz w:val="20"/>
          <w:lang w:val="en-GB"/>
        </w:rPr>
        <w:t>Tentatively in Computer and Geosciences</w:t>
      </w:r>
    </w:p>
    <w:p w14:paraId="6D15BEEF" w14:textId="77777777" w:rsidR="000B092A" w:rsidRDefault="000B092A" w:rsidP="00A00EF1">
      <w:pPr>
        <w:pStyle w:val="address"/>
        <w:rPr>
          <w:i/>
          <w:lang w:val="en-GB"/>
        </w:rPr>
      </w:pPr>
    </w:p>
    <w:p w14:paraId="2856500D" w14:textId="51F5E4AC" w:rsidR="00C25C0A" w:rsidRDefault="000B092A" w:rsidP="00A00EF1">
      <w:pPr>
        <w:pStyle w:val="address"/>
        <w:rPr>
          <w:i/>
          <w:lang w:val="it-IT"/>
        </w:rPr>
      </w:pPr>
      <w:r w:rsidRPr="000B092A">
        <w:rPr>
          <w:i/>
          <w:lang w:val="it-IT"/>
        </w:rPr>
        <w:t>Benjamin Mary1,2, Giorgio Cassiani</w:t>
      </w:r>
      <w:r>
        <w:rPr>
          <w:i/>
          <w:lang w:val="it-IT"/>
        </w:rPr>
        <w:t>,</w:t>
      </w:r>
      <w:r w:rsidR="00CC1226">
        <w:rPr>
          <w:i/>
          <w:lang w:val="it-IT"/>
        </w:rPr>
        <w:t xml:space="preserve"> Jacopo Boaga?,</w:t>
      </w:r>
      <w:r w:rsidRPr="000B092A">
        <w:rPr>
          <w:i/>
          <w:lang w:val="it-IT"/>
        </w:rPr>
        <w:t xml:space="preserve"> Luca Peruzzo? Yuxin Wu ? </w:t>
      </w:r>
      <w:r w:rsidR="001F4C24">
        <w:rPr>
          <w:i/>
          <w:lang w:val="it-IT"/>
        </w:rPr>
        <w:t>F</w:t>
      </w:r>
      <w:r w:rsidRPr="000B092A">
        <w:rPr>
          <w:i/>
          <w:lang w:val="it-IT"/>
        </w:rPr>
        <w:t>lorian Wagner? Guillaume Blanchy?, Andrew Binley?</w:t>
      </w:r>
    </w:p>
    <w:p w14:paraId="550B13CB" w14:textId="77777777" w:rsidR="000B092A" w:rsidRPr="000B092A" w:rsidRDefault="000B092A" w:rsidP="000B092A">
      <w:pPr>
        <w:pStyle w:val="email"/>
        <w:rPr>
          <w:lang w:val="it-IT"/>
        </w:rPr>
      </w:pPr>
    </w:p>
    <w:p w14:paraId="6298537F" w14:textId="77777777" w:rsidR="000B092A" w:rsidRPr="000B092A" w:rsidRDefault="000B092A" w:rsidP="000B092A">
      <w:pPr>
        <w:pStyle w:val="Affiliations"/>
        <w:spacing w:before="0"/>
        <w:jc w:val="center"/>
        <w:rPr>
          <w:rFonts w:ascii="Times" w:hAnsi="Times"/>
          <w:i/>
          <w:sz w:val="18"/>
          <w:lang w:val="it-IT" w:eastAsia="de-DE"/>
        </w:rPr>
      </w:pPr>
      <w:bookmarkStart w:id="2" w:name="_Hlk32593142"/>
      <w:r w:rsidRPr="007D4192">
        <w:rPr>
          <w:sz w:val="24"/>
          <w:szCs w:val="24"/>
          <w:vertAlign w:val="superscript"/>
          <w:lang w:val="it-IT"/>
        </w:rPr>
        <w:t>1</w:t>
      </w:r>
      <w:r w:rsidRPr="000B092A">
        <w:rPr>
          <w:rFonts w:ascii="Times" w:hAnsi="Times"/>
          <w:i/>
          <w:sz w:val="18"/>
          <w:lang w:val="it-IT" w:eastAsia="de-DE"/>
        </w:rPr>
        <w:t>Dipartimento di Geoscienze, Università degli Studi di Padova, Via G. Gradenigo, 6–35131 Padova, Italy</w:t>
      </w:r>
      <w:bookmarkEnd w:id="2"/>
    </w:p>
    <w:p w14:paraId="394C4DBC" w14:textId="17C7AF2F" w:rsidR="000B092A" w:rsidRPr="000B092A" w:rsidRDefault="000B092A" w:rsidP="000B092A">
      <w:pPr>
        <w:pStyle w:val="Affiliations"/>
        <w:spacing w:before="0"/>
        <w:jc w:val="center"/>
        <w:rPr>
          <w:rFonts w:ascii="Times" w:hAnsi="Times"/>
          <w:i/>
          <w:sz w:val="18"/>
          <w:lang w:val="en-GB" w:eastAsia="de-DE"/>
        </w:rPr>
      </w:pPr>
      <w:r w:rsidRPr="000B092A">
        <w:rPr>
          <w:sz w:val="24"/>
          <w:szCs w:val="24"/>
          <w:vertAlign w:val="superscript"/>
          <w:lang w:val="en-GB"/>
        </w:rPr>
        <w:t>2</w:t>
      </w:r>
      <w:r w:rsidRPr="000B092A">
        <w:rPr>
          <w:rFonts w:ascii="Times" w:hAnsi="Times"/>
          <w:i/>
          <w:sz w:val="18"/>
          <w:lang w:val="en-GB" w:eastAsia="de-DE"/>
        </w:rPr>
        <w:t>Earth and Environmental Sciences, Lawrence Berkeley National Laboratory, Berkeley, California 94720, USA.</w:t>
      </w:r>
    </w:p>
    <w:p w14:paraId="5CC42BA6" w14:textId="30487712" w:rsidR="000B092A" w:rsidRPr="000B092A" w:rsidRDefault="000B092A" w:rsidP="000B092A">
      <w:pPr>
        <w:spacing w:line="360" w:lineRule="auto"/>
        <w:ind w:firstLine="0"/>
        <w:rPr>
          <w:lang w:val="en-GB"/>
        </w:rPr>
      </w:pPr>
    </w:p>
    <w:p w14:paraId="51900C7F" w14:textId="77777777" w:rsidR="000B092A" w:rsidRDefault="000B092A" w:rsidP="000B092A">
      <w:pPr>
        <w:spacing w:line="360" w:lineRule="auto"/>
        <w:ind w:firstLine="0"/>
      </w:pPr>
      <w:r>
        <w:t>Core ideas</w:t>
      </w:r>
    </w:p>
    <w:p w14:paraId="7C7675BE" w14:textId="68F67269" w:rsidR="000B092A" w:rsidRPr="000B092A" w:rsidRDefault="000B092A" w:rsidP="000B092A">
      <w:pPr>
        <w:pStyle w:val="ListParagraph"/>
        <w:numPr>
          <w:ilvl w:val="0"/>
          <w:numId w:val="33"/>
        </w:numPr>
        <w:spacing w:line="360" w:lineRule="auto"/>
      </w:pPr>
      <w:r w:rsidRPr="000B092A">
        <w:t>Propose an open source and generic algorithm to invert current source density in Mise-à-la-Masse prospection</w:t>
      </w:r>
    </w:p>
    <w:p w14:paraId="67900490" w14:textId="2B8B45FA" w:rsidR="000B092A" w:rsidRPr="000B092A" w:rsidRDefault="000B092A" w:rsidP="000B092A">
      <w:pPr>
        <w:pStyle w:val="ListParagraph"/>
        <w:numPr>
          <w:ilvl w:val="0"/>
          <w:numId w:val="33"/>
        </w:numPr>
        <w:spacing w:line="360" w:lineRule="auto"/>
      </w:pPr>
      <w:r w:rsidRPr="000B092A">
        <w:t>Model appraisal and uncertainties</w:t>
      </w:r>
    </w:p>
    <w:p w14:paraId="1B0C02F9" w14:textId="77777777" w:rsidR="000B092A" w:rsidRPr="000B092A" w:rsidRDefault="000B092A" w:rsidP="000B092A">
      <w:pPr>
        <w:pStyle w:val="ListParagraph"/>
        <w:numPr>
          <w:ilvl w:val="0"/>
          <w:numId w:val="33"/>
        </w:numPr>
        <w:spacing w:line="360" w:lineRule="auto"/>
      </w:pPr>
      <w:r w:rsidRPr="000B092A">
        <w:t>Show the application of the algorithm on three different contexts: plant root imaging, landfill leakage and salt intrusion monitoring</w:t>
      </w:r>
    </w:p>
    <w:p w14:paraId="6F4031FF" w14:textId="01BCC364" w:rsidR="000B092A" w:rsidRPr="000B092A" w:rsidRDefault="000B092A" w:rsidP="000B092A">
      <w:pPr>
        <w:pStyle w:val="ListParagraph"/>
        <w:numPr>
          <w:ilvl w:val="0"/>
          <w:numId w:val="33"/>
        </w:numPr>
        <w:spacing w:line="360" w:lineRule="auto"/>
      </w:pPr>
      <w:r w:rsidRPr="000B092A">
        <w:t>Address pip to download the open source python package “</w:t>
      </w:r>
      <w:proofErr w:type="spellStart"/>
      <w:r w:rsidRPr="000B092A">
        <w:t>pyMALM</w:t>
      </w:r>
      <w:proofErr w:type="spellEnd"/>
      <w:r w:rsidRPr="000B092A">
        <w:t xml:space="preserve">”: coming </w:t>
      </w:r>
      <w:commentRangeStart w:id="3"/>
      <w:r w:rsidRPr="000B092A">
        <w:t>soon</w:t>
      </w:r>
      <w:commentRangeEnd w:id="3"/>
      <w:r w:rsidR="00F01EDB">
        <w:rPr>
          <w:rStyle w:val="CommentReference"/>
        </w:rPr>
        <w:commentReference w:id="3"/>
      </w:r>
    </w:p>
    <w:p w14:paraId="50BF9618" w14:textId="77777777" w:rsidR="00C25C0A" w:rsidRDefault="00C25C0A" w:rsidP="00C25C0A">
      <w:pPr>
        <w:pStyle w:val="email"/>
        <w:pBdr>
          <w:bottom w:val="single" w:sz="6" w:space="1" w:color="auto"/>
        </w:pBdr>
        <w:rPr>
          <w:lang w:val="en-GB"/>
        </w:rPr>
      </w:pPr>
    </w:p>
    <w:p w14:paraId="24099076" w14:textId="2DD0CDF6" w:rsidR="00C25C0A" w:rsidRDefault="00C25C0A" w:rsidP="006C4038">
      <w:pPr>
        <w:pStyle w:val="HeaderNonumbers"/>
        <w:spacing w:before="120" w:after="120"/>
        <w:rPr>
          <w:lang w:val="fr-FR"/>
        </w:rPr>
      </w:pPr>
      <w:r w:rsidRPr="000B092A">
        <w:rPr>
          <w:lang w:val="fr-FR"/>
        </w:rPr>
        <w:t>Abstract</w:t>
      </w:r>
    </w:p>
    <w:p w14:paraId="3E7A292A" w14:textId="77777777" w:rsidR="00631E8B" w:rsidRPr="000B092A" w:rsidRDefault="00631E8B" w:rsidP="006C4038">
      <w:pPr>
        <w:pStyle w:val="HeaderNonumbers"/>
        <w:spacing w:before="120" w:after="120"/>
        <w:rPr>
          <w:lang w:val="fr-FR"/>
        </w:rPr>
      </w:pPr>
    </w:p>
    <w:p w14:paraId="1B371A2D" w14:textId="7EFBC09F" w:rsidR="00C25C0A" w:rsidRPr="000B092A" w:rsidRDefault="00C25C0A" w:rsidP="006C4038">
      <w:pPr>
        <w:spacing w:line="360" w:lineRule="auto"/>
        <w:ind w:firstLine="0"/>
        <w:rPr>
          <w:lang w:val="fr-FR"/>
        </w:rPr>
      </w:pPr>
      <w:proofErr w:type="gramStart"/>
      <w:r w:rsidRPr="000B092A">
        <w:rPr>
          <w:i/>
          <w:lang w:val="fr-FR"/>
        </w:rPr>
        <w:t>Keywords:</w:t>
      </w:r>
      <w:proofErr w:type="gramEnd"/>
      <w:r w:rsidRPr="000B092A">
        <w:rPr>
          <w:i/>
          <w:lang w:val="fr-FR"/>
        </w:rPr>
        <w:t xml:space="preserve"> </w:t>
      </w:r>
      <w:r w:rsidR="000B092A" w:rsidRPr="000B092A">
        <w:rPr>
          <w:lang w:val="fr-FR"/>
        </w:rPr>
        <w:t xml:space="preserve">Mise-à-la-masse, inversion, ERT, curent </w:t>
      </w:r>
      <w:proofErr w:type="spellStart"/>
      <w:r w:rsidR="000B092A" w:rsidRPr="000B092A">
        <w:rPr>
          <w:lang w:val="fr-FR"/>
        </w:rPr>
        <w:t>density</w:t>
      </w:r>
      <w:proofErr w:type="spellEnd"/>
    </w:p>
    <w:p w14:paraId="4F6475DF" w14:textId="69CAFB6D" w:rsidR="00F00C02" w:rsidRPr="0098558D" w:rsidRDefault="00F00C02" w:rsidP="00C25C0A">
      <w:pPr>
        <w:pBdr>
          <w:bottom w:val="single" w:sz="6" w:space="1" w:color="auto"/>
        </w:pBdr>
        <w:ind w:firstLine="0"/>
        <w:rPr>
          <w:lang w:val="fr-FR"/>
        </w:rPr>
      </w:pPr>
    </w:p>
    <w:p w14:paraId="57C073B3" w14:textId="77777777" w:rsidR="002837D3" w:rsidRPr="00F01EDB" w:rsidRDefault="002837D3">
      <w:pPr>
        <w:ind w:firstLine="0"/>
        <w:jc w:val="left"/>
        <w:rPr>
          <w:b/>
          <w:sz w:val="24"/>
          <w:lang w:val="fr-FR"/>
        </w:rPr>
      </w:pPr>
      <w:r w:rsidRPr="00F01EDB">
        <w:rPr>
          <w:lang w:val="fr-FR"/>
        </w:rPr>
        <w:br w:type="page"/>
      </w:r>
    </w:p>
    <w:p w14:paraId="774FB157" w14:textId="43F6379E" w:rsidR="00F00C02" w:rsidRDefault="000B092A" w:rsidP="003B3D54">
      <w:pPr>
        <w:pStyle w:val="Sectionheading"/>
      </w:pPr>
      <w:r>
        <w:lastRenderedPageBreak/>
        <w:t>Introduction</w:t>
      </w:r>
    </w:p>
    <w:p w14:paraId="34C8832B" w14:textId="3A7F1BC5" w:rsidR="0098558D" w:rsidRPr="0098558D" w:rsidRDefault="0098558D" w:rsidP="0098558D">
      <w:pPr>
        <w:pStyle w:val="ListParagraph"/>
        <w:numPr>
          <w:ilvl w:val="0"/>
          <w:numId w:val="33"/>
        </w:numPr>
        <w:spacing w:line="360" w:lineRule="auto"/>
      </w:pPr>
      <w:r w:rsidRPr="0098558D">
        <w:t xml:space="preserve">MALM Fundamentals: </w:t>
      </w:r>
      <w:proofErr w:type="spellStart"/>
      <w:r w:rsidRPr="0098558D">
        <w:t>Parasnis</w:t>
      </w:r>
      <w:proofErr w:type="spellEnd"/>
      <w:r w:rsidRPr="0098558D">
        <w:t xml:space="preserve"> 1973, Schlumberger, </w:t>
      </w:r>
      <w:proofErr w:type="spellStart"/>
      <w:r w:rsidRPr="0098558D">
        <w:t>Stierman</w:t>
      </w:r>
      <w:proofErr w:type="spellEnd"/>
      <w:r w:rsidRPr="0098558D">
        <w:t xml:space="preserve"> 1984</w:t>
      </w:r>
    </w:p>
    <w:p w14:paraId="0B5CE430" w14:textId="1EB438A6" w:rsidR="0098558D" w:rsidRPr="00F01EDB" w:rsidRDefault="0098558D" w:rsidP="0098558D">
      <w:pPr>
        <w:pStyle w:val="ListParagraph"/>
        <w:numPr>
          <w:ilvl w:val="0"/>
          <w:numId w:val="33"/>
        </w:numPr>
        <w:spacing w:line="360" w:lineRule="auto"/>
        <w:rPr>
          <w:lang w:val="fr-FR"/>
        </w:rPr>
      </w:pPr>
      <w:r w:rsidRPr="0098558D">
        <w:t xml:space="preserve">Landfill MALM : </w:t>
      </w:r>
      <w:r w:rsidRPr="0098558D">
        <w:fldChar w:fldCharType="begin"/>
      </w:r>
      <w:r w:rsidRPr="0098558D">
        <w:instrText xml:space="preserve"> ADDIN ZOTERO_ITEM CSL_CITATION {"citationID":"Uc6PWJ7G","properties":{"formattedCitation":"(Binley et al., 1997)","plainCitation":"(Binley et al., 1997)","noteIndex":0},"citationItems":[{"id":208,"uris":["http://zotero.org/users/local/Xr2OYzPj/items/MSB2LSI5"],"uri":["http://zotero.org/users/local/Xr2OYzPj/items/MSB2LSI5"],"itemData":{"id":208,"type":"article-journal","container-title":"Journal of Environmental and Engineering Geophysics","DOI":"10.4133/JEEG2.1.11","ISSN":"1083-1363, 1943-2658","issue":"1","journalAbbreviation":"JEEG","language":"en","page":"11-19","source":"DOI.org (Crossref)","title":"Detecting Leaks from Environmental Barriers Using Electrical Current Imaging","volume":"2","author":[{"family":"Binley","given":"Andrew"},{"family":"Daily","given":"William"},{"family":"Ramirez","given":"Abelardo"}],"issued":{"date-parts":[["1997",3]]}}}],"schema":"https://github.com/citation-style-language/schema/raw/master/csl-citation.json"} </w:instrText>
      </w:r>
      <w:r w:rsidRPr="0098558D">
        <w:fldChar w:fldCharType="separate"/>
      </w:r>
      <w:r w:rsidRPr="0098558D">
        <w:t>(Binley et al., 1997)</w:t>
      </w:r>
      <w:r w:rsidRPr="0098558D">
        <w:fldChar w:fldCharType="end"/>
      </w:r>
      <w:r w:rsidRPr="0098558D">
        <w:t xml:space="preserve">, </w:t>
      </w:r>
      <w:r w:rsidRPr="0098558D">
        <w:fldChar w:fldCharType="begin"/>
      </w:r>
      <w:r w:rsidRPr="0098558D">
        <w:instrText xml:space="preserve"> ADDIN ZOTERO_ITEM CSL_CITATION {"citationID":"xmeFV8qD","properties":{"formattedCitation":"(Colucci et al., n.d.)","plainCitation":"(Colucci et al., n.d.)","noteIndex":0},"citationItems":[{"id":209,"uris":["http://zotero.org/users/local/Xr2OYzPj/items/ALFQCYGI"],"uri":["http://zotero.org/users/local/Xr2OYzPj/items/ALFQCYGI"],"itemData":{"id":209,"type":"article-journal","abstract":"A newly constructed single-lined geomembrane municipal solid waste (MSW) landfill cell developed leaks after two to five meters of waste were placed in the cell. The primary liner was initially leak tested using an electrical leak location method after the protective drainage soil was placed on the liner. All leaks that were located were repaired. Therefore, the reported leakage was caused by damage to the liner during the placement of the waste material. Because the landfill had up to five meters of waste material covering the liner, a standard electrical leak location survey was not practical. Therefore the newly-developed Electrical Leak Imaging Method (ELIM) was used to locate leaks. Three leaks were located using ELIM. The leaks were repaired and no further leakage has been reported.","language":"en","page":"5","source":"Zotero","title":"LOCATING LANDFILL LEAKS COVERED WITH WASTE","author":[{"family":"Colucci","given":"P"},{"family":"Darilek","given":"G T"},{"family":"Laine","given":"D L"},{"family":"Binley","given":"A"}]}}],"schema":"https://github.com/citation-style-language/schema/raw/master/csl-citation.json"} </w:instrText>
      </w:r>
      <w:r w:rsidRPr="0098558D">
        <w:fldChar w:fldCharType="separate"/>
      </w:r>
      <w:r w:rsidRPr="0098558D">
        <w:t>(Colucci et al., n.d.)</w:t>
      </w:r>
      <w:r w:rsidRPr="0098558D">
        <w:fldChar w:fldCharType="end"/>
      </w:r>
      <w:r w:rsidRPr="0098558D">
        <w:t xml:space="preserve">, </w:t>
      </w:r>
      <w:r w:rsidRPr="0098558D">
        <w:fldChar w:fldCharType="begin"/>
      </w:r>
      <w:r w:rsidRPr="0098558D">
        <w:instrText xml:space="preserve"> ADDIN ZOTERO_ITEM CSL_CITATION {"citationID":"jNqeVATQ","properties":{"formattedCitation":"(Binley et al., 1999)","plainCitation":"(Binley et al., 1999)","noteIndex":0},"citationItems":[{"id":210,"uris":["http://zotero.org/users/local/Xr2OYzPj/items/6VEHYTPL"],"uri":["http://zotero.org/users/local/Xr2OYzPj/items/6VEHYTPL"],"itemData":{"id":210,"type":"article-journal","abstract":"Methods for detecting and locating leaks in lined waste disposal ponds have been established based on injecting electrical current through the liner into the surrounding soil and then, with the aid of an under-liner array of electrodes, mapping electrical potential. High potential gradients then reveal likely location of leak spots within the liner. The approach is very expensive and is clearly not applicable in existing sites, where retrofitting is not an option. A tomographic variant of this electrical leak location method has been developed whereby electrical potentials are collected around the perimeter of the site and then with suitable data processing the locations of a leak within the pond is computed. Applications on a controlled laboratory scaled model and a field scale test site have shown promising results.","language":"en","page":"8","source":"Zotero","title":"Detecting Leaks from Waste Storage Ponds using Electrical Tomographic Methods","author":[{"family":"Binley","given":"Andrew"},{"family":"Daily","given":"William"},{"family":"Ramirez","given":"Abelardo"}],"issued":{"date-parts":[["1999"]]}}}],"schema":"https://github.com/citation-style-language/schema/raw/master/csl-citation.json"} </w:instrText>
      </w:r>
      <w:r w:rsidRPr="0098558D">
        <w:fldChar w:fldCharType="separate"/>
      </w:r>
      <w:r w:rsidRPr="0098558D">
        <w:t>(Binley et al., 1999)</w:t>
      </w:r>
      <w:r w:rsidRPr="0098558D">
        <w:fldChar w:fldCharType="end"/>
      </w:r>
      <w:r w:rsidRPr="0098558D">
        <w:t xml:space="preserve">, </w:t>
      </w:r>
      <w:commentRangeStart w:id="4"/>
      <w:r w:rsidRPr="0098558D">
        <w:fldChar w:fldCharType="begin"/>
      </w:r>
      <w:r w:rsidRPr="0098558D">
        <w:instrText xml:space="preserve"> ADDIN ZOTERO_ITEM CSL_CITATION {"citationID":"VjRkswGM","properties":{"formattedCitation":"(De Carlo et al., 2013)","plainCitation":"(De Carlo et al., 2013)","noteIndex":0},"citationItems":[{"id":220,"uris":["http://zotero.org/users/local/Xr2OYzPj/items/CJN9ITYP"],"uri":["http://zotero.org/users/local/Xr2OYzPj/items/CJN9ITYP"],"itemData":{"id":220,"type":"article-journal","abstract":"Electrical resistivity methods are widely used for environmental applications, and they are particularly useful for the characterization and monitoring of sites where the presence of contamination requires a thorough understanding of the location and movement of water, that can act as a carrier of solutes. One such application is landﬁll studies, where the strong electrical contrasts between waste, leachate and surrounding formations make electrical methods a nearly ideal tool for investigation. In spite of the advantages, however, electrical investigation of landﬁlls poses also challenges, both logistical and interpretational. This paper presents the results of a study conducted on a dismissed landﬁll, close to the city of Corigliano d'Otranto, in the Apulia region (Southern Italy). The landﬁll is located in an abandoned quarry, that was subsequently re-utilized about thirty years ago as a site for urban waste disposal. The waste was thought to be more than 20 m thick, and the landﬁll bottom was expected to be conﬁned with an HDPE (high-density poli-ethylene) liner. During the digging operations performed to build a nearby new landﬁll, leachate was found, triggering an in-depth investigation including also non-invasive methods. The principal goal was to verify whether the leachate is indeed conﬁned, and to what extent, by the HDPE liner. We performed both surface electrical resistivity tomography (ERT) and mise-à-la-masse (MALM) surveys, facing the s</w:instrText>
      </w:r>
      <w:r w:rsidRPr="00F01EDB">
        <w:rPr>
          <w:lang w:val="fr-FR"/>
        </w:rPr>
        <w:instrText>evere challenges posed by the rugged terrain of the abandoned quarry complex. A conductive body, probably associated with leachate, was found as deep as 40 m below the current land</w:instrText>
      </w:r>
      <w:r w:rsidRPr="0098558D">
        <w:instrText>ﬁ</w:instrText>
      </w:r>
      <w:r w:rsidRPr="00F01EDB">
        <w:rPr>
          <w:lang w:val="fr-FR"/>
        </w:rPr>
        <w:instrText>ll surface i.e. at a depth much larger than the expected 20 m thickness of waste. Given the logistical dif</w:instrText>
      </w:r>
      <w:r w:rsidRPr="0098558D">
        <w:instrText>ﬁ</w:instrText>
      </w:r>
      <w:r w:rsidRPr="00F01EDB">
        <w:rPr>
          <w:lang w:val="fr-FR"/>
        </w:rPr>
        <w:instrText>culties that limit the geometry of acquisition, we utilized synthetic forward modeling in order to con</w:instrText>
      </w:r>
      <w:r w:rsidRPr="0098558D">
        <w:instrText>ﬁ</w:instrText>
      </w:r>
      <w:r w:rsidRPr="00F01EDB">
        <w:rPr>
          <w:lang w:val="fr-FR"/>
        </w:rPr>
        <w:instrText>rm/dismiss interpretational hypotheses emerging from the ERT and MALM results. This integration between measurements and modeling helped narrow the alternative interpretations and strengthened the con</w:instrText>
      </w:r>
      <w:r w:rsidRPr="0098558D">
        <w:instrText>ﬁ</w:instrText>
      </w:r>
      <w:r w:rsidRPr="00F01EDB">
        <w:rPr>
          <w:lang w:val="fr-FR"/>
        </w:rPr>
        <w:instrText>dence in results, con</w:instrText>
      </w:r>
      <w:r w:rsidRPr="0098558D">
        <w:instrText>ﬁ</w:instrText>
      </w:r>
      <w:r w:rsidRPr="00F01EDB">
        <w:rPr>
          <w:lang w:val="fr-FR"/>
        </w:rPr>
        <w:instrText>rming the effectiveness of non-invasive methods in land</w:instrText>
      </w:r>
      <w:r w:rsidRPr="0098558D">
        <w:instrText>ﬁ</w:instrText>
      </w:r>
      <w:r w:rsidRPr="00F01EDB">
        <w:rPr>
          <w:lang w:val="fr-FR"/>
        </w:rPr>
        <w:instrText xml:space="preserve">ll investigation and the importance of modeling in the interpretation of geophysical results.","container-title":"Journal of Applied Geophysics","DOI":"10.1016/j.jappgeo.2013.07.010","ISSN":"09269851","journalAbbreviation":"Journal of Applied Geophysics","language":"en","page":"1-10","source":"DOI.org (Crossref)","title":"Characterization of a dismissed landfill via electrical resistivity tomography and mise-à-la-masse method","volume":"98","author":[{"family":"De Carlo","given":"Lorenzo"},{"family":"Perri","given":"Maria Teresa"},{"family":"Caputo","given":"Maria Clementina"},{"family":"Deiana","given":"Rita"},{"family":"Vurro","given":"Michele"},{"family":"Cassiani","given":"Giorgio"}],"issued":{"date-parts":[["2013",11]]}}}],"schema":"https://github.com/citation-style-language/schema/raw/master/csl-citation.json"} </w:instrText>
      </w:r>
      <w:r w:rsidRPr="0098558D">
        <w:fldChar w:fldCharType="separate"/>
      </w:r>
      <w:r w:rsidRPr="00F01EDB">
        <w:rPr>
          <w:lang w:val="fr-FR"/>
        </w:rPr>
        <w:t>(De Carlo et al., 2013)</w:t>
      </w:r>
      <w:r w:rsidRPr="0098558D">
        <w:fldChar w:fldCharType="end"/>
      </w:r>
      <w:commentRangeEnd w:id="4"/>
      <w:r w:rsidRPr="0098558D">
        <w:commentReference w:id="4"/>
      </w:r>
    </w:p>
    <w:p w14:paraId="05AAB792" w14:textId="42760B1D" w:rsidR="0098558D" w:rsidRPr="0098558D" w:rsidRDefault="0098558D" w:rsidP="0098558D">
      <w:pPr>
        <w:pStyle w:val="ListParagraph"/>
        <w:numPr>
          <w:ilvl w:val="0"/>
          <w:numId w:val="33"/>
        </w:numPr>
        <w:spacing w:line="360" w:lineRule="auto"/>
      </w:pPr>
      <w:r w:rsidRPr="00F01EDB">
        <w:rPr>
          <w:lang w:val="fr-FR"/>
        </w:rPr>
        <w:t xml:space="preserve">MALM </w:t>
      </w:r>
      <w:proofErr w:type="spellStart"/>
      <w:r w:rsidRPr="00F01EDB">
        <w:rPr>
          <w:lang w:val="fr-FR"/>
        </w:rPr>
        <w:t>applied</w:t>
      </w:r>
      <w:proofErr w:type="spellEnd"/>
      <w:r w:rsidRPr="00F01EDB">
        <w:rPr>
          <w:lang w:val="fr-FR"/>
        </w:rPr>
        <w:t xml:space="preserve"> to tracer injection/ contamination plume </w:t>
      </w:r>
      <w:proofErr w:type="spellStart"/>
      <w:r w:rsidRPr="00F01EDB">
        <w:rPr>
          <w:lang w:val="fr-FR"/>
        </w:rPr>
        <w:t>delineation</w:t>
      </w:r>
      <w:proofErr w:type="spellEnd"/>
      <w:r w:rsidRPr="00F01EDB">
        <w:rPr>
          <w:lang w:val="fr-FR"/>
        </w:rPr>
        <w:t xml:space="preserve">: </w:t>
      </w:r>
      <w:commentRangeStart w:id="5"/>
      <w:r w:rsidRPr="0098558D">
        <w:fldChar w:fldCharType="begin"/>
      </w:r>
      <w:r w:rsidRPr="00F01EDB">
        <w:rPr>
          <w:lang w:val="fr-FR"/>
        </w:rPr>
        <w:instrText xml:space="preserve"> ADDIN ZOTERO_ITEM CSL_CITATION {"citationID":"BSA81wRq","properties":{"formattedCitation":"(Perri et al., 2018)","plainCitation":"(Perri et al., 2018)","noteIndex":0},"citationItems":[{"id":222,"uris":["http://zotero.org/users/local/Xr2OYzPj/items/LWWVKI9P"],"uri":["http://zotero.org/users/local/Xr2OYzPj/items/LWWVKI9P"],"itemData":{"id":222,"type":"article-journal","abstract":"The main goal of this study is to evaluate the reliability of the Mise-á-la-Masse (MALM) technique associated with saline tracer tests for the characterization of groundwater </w:instrText>
      </w:r>
      <w:r w:rsidRPr="0098558D">
        <w:instrText>ﬂ</w:instrText>
      </w:r>
      <w:r w:rsidRPr="00F01EDB">
        <w:rPr>
          <w:lang w:val="fr-FR"/>
        </w:rPr>
        <w:instrText xml:space="preserve">ow direction and velocity. The experimental site is located in the upper part of the Alento River alluvial plain (Campania Region, Southern Italy). In this paper we present the hydrogeological setting, the experimental setup and the relevant </w:instrText>
      </w:r>
      <w:r w:rsidRPr="0098558D">
        <w:instrText>ﬁ</w:instrText>
      </w:r>
      <w:r w:rsidRPr="00F01EDB">
        <w:rPr>
          <w:lang w:val="fr-FR"/>
        </w:rPr>
        <w:instrText xml:space="preserve">eld results. Subsequently, we compare those data against the simulated results obtained with a 3D resistivity model of the test area, coupled with a model describing the Advection – Dispersion equation for continuous tracer injection. In particular, we calculate a series of 3D forward solutions starting from a reference model, all derived from electrical tomography results, but taking into consideration different values of mean </w:instrText>
      </w:r>
      <w:r w:rsidRPr="0098558D">
        <w:instrText>ﬂ</w:instrText>
      </w:r>
      <w:r w:rsidRPr="00F01EDB">
        <w:rPr>
          <w:lang w:val="fr-FR"/>
        </w:rPr>
        <w:instrText>ow velocity and directions. Each electrical resistivity 3D model is used to produce synthetic voltage maps for MALM surveys. Finally, the synthetic MALM voltage maps are co</w:instrText>
      </w:r>
      <w:r w:rsidRPr="0098558D">
        <w:instrText xml:space="preserve">mpared with the ones measured in the ﬁeld in order to assess the information content of the MALM dataset with respect to the groundwater ﬁeld characteristics. The results demonstrate that the information content of the MALM data is sufﬁcient to deﬁne important characteristics of the aquifer geometry and properties. This work shows how a combination of three-dimensional time-lapse modeling of ﬂow, tracer transport and electrical current can substantially contribute towards a quantitative interpretation of MALM measurements during a saline tracer test. This approach can thus revive the use of MALM as a practical, low cost ﬁeld technique for tracer test monitoring and aquifer hydrodynamic characterization.","container-title":"Journal of Hydrology","DOI":"10.1016/j.jhydrol.2017.11.013","ISSN":"00221694","journalAbbreviation":"Journal of Hydrology","language":"en","page":"461-477","source":"DOI.org (Crossref)","title":"Time-lapse Mise-á-la-Masse measurements and modeling for tracer test monitoring in a shallow aquifer","volume":"561","author":[{"family":"Perri","given":"Maria Teresa"},{"family":"De Vita","given":"Pantaleone"},{"family":"Masciale","given":"Rita"},{"family":"Portoghese","given":"Ivan"},{"family":"Chirico","given":"Giovanni Battista"},{"family":"Cassiani","given":"Giorgio"}],"issued":{"date-parts":[["2018",6]]}}}],"schema":"https://github.com/citation-style-language/schema/raw/master/csl-citation.json"} </w:instrText>
      </w:r>
      <w:r w:rsidRPr="0098558D">
        <w:fldChar w:fldCharType="separate"/>
      </w:r>
      <w:r w:rsidRPr="0098558D">
        <w:t>(Perri et al., 2018)</w:t>
      </w:r>
      <w:r w:rsidRPr="0098558D">
        <w:fldChar w:fldCharType="end"/>
      </w:r>
      <w:commentRangeEnd w:id="5"/>
      <w:r w:rsidRPr="0098558D">
        <w:commentReference w:id="5"/>
      </w:r>
    </w:p>
    <w:p w14:paraId="0150FD03" w14:textId="2C72035C" w:rsidR="0098558D" w:rsidRPr="0098558D" w:rsidRDefault="0098558D" w:rsidP="0098558D">
      <w:pPr>
        <w:pStyle w:val="ListParagraph"/>
        <w:numPr>
          <w:ilvl w:val="0"/>
          <w:numId w:val="33"/>
        </w:numPr>
        <w:spacing w:line="360" w:lineRule="auto"/>
      </w:pPr>
      <w:r w:rsidRPr="0098558D">
        <w:t xml:space="preserve">Roots imaging MALM : </w:t>
      </w:r>
      <w:r w:rsidRPr="0098558D">
        <w:fldChar w:fldCharType="begin"/>
      </w:r>
      <w:r w:rsidRPr="0098558D">
        <w:instrText xml:space="preserve"> ADDIN ZOTERO_ITEM CSL_CITATION {"citationID":"kSyBQ21y","properties":{"formattedCitation":"(Mary et al., 2020, 2019, 2018)","plainCitation":"(Mary et al., 2020, 2019, 2018)","noteIndex":0},"citationItems":[{"id":216,"uris":["http://zotero.org/users/local/Xr2OYzPj/items/HX94XJ22"],"uri":["http://zotero.org/users/local/Xr2OYzPj/items/HX94XJ22"],"itemData":{"id":216,"type":"article-journal","abstract":"This paper presents a time-lapse application of electrical methods (electrical resistivity tomography, ERT; and mise-à-la-masse, MALM) for monitoring plant roots and their activity (root water uptake) during a controlled inﬁltration experiment. The use of non-invasive geophysical monitoring is of increasing interest as these techniques provide time-lapse imaging of processes that otherwise can only be measured at few speciﬁc spatial locations. The experiment here described was conducted in a vineyard in Bordeaux (France) and was focused on the behaviour of two neighbouring grapevines. The joint application of ERT and MALM has several advantages. While ERT in time-lapse mode is sensitive to changes in soil electrical resistivity and thus to the factors controlling it (mainly soil water content, in this context), MALM uses DC current injected into a tree stem to image where the plant root system is in effective electrical contact with the soil at locations that are likely to be the same where root water uptake (RWU) takes place. Thus, ERT and MALM provide complementary information about the root structure and activity. The experiment shows that the region of likely electrical current sources produced by MALM does not change signiﬁcantly during the inﬁltration time in spite of the strong changes of electrical resistivity caused by changes in soil water content. Ultimately, the interpretation of the current source distribution strengthened the hypothesis of using current as a proxy for root detection. This fact, together with the evidence that current injection in the soil and in the stem produces totally different voltage patterns, corroborates the idea that this application of MALM highlights the active root density in the soil. When considering the electrical resistivity changes (as measured by ERT) inside the stationary volume of active roots delineated by MALM, the overall tendency is towards a resistivity increase during irrigation time, which can be linked to a decrease in soil water content caused by root water uptake. On the contrary, when considering the soil volume outside the MALM-derived root water uptake region, the electrical resistivity tends to decrease as an effect of soil water content increase caused by the inﬁltration. The use of a simpliﬁed inﬁltration model conﬁrms at least qualitatively this behaviour. The monitoring results are particularly promising, and the method can be applied to a variety of scales including the laboratory scale where direct evidence of root structure and root water uptake can help corroborate the approach. Once fully validated, the joint use of MALM and ERT can be used as a valuable tool to study the activity of roots under a wide variety of ﬁeld conditions.","container-title":"SOIL","DOI":"10.5194/soil-6-95-2020","ISSN":"2199-398X","issue":"1","journalAbbreviation":"SOIL","language":"en","page":"95-114","source":"DOI.org (Crossref)","title":"Time-lapse monitoring of root water uptake using electrical resistivity tomography and mise-&amp;amp;#224;-la-masse: a vineyard infiltration experiment","title-short":"Time-lapse monitoring of root water uptake using electrical resistivity tomography and mise-&amp;amp;#224;-la-masse","volume":"6","author":[{"family":"Mary","given":"Benjamin"},{"family":"Peruzzo","given":"Luca"},{"family":"Boaga","given":"Jacopo"},{"family":"Cenni","given":"Nicola"},{"family":"Schmutz","given":"Myriam"},{"family":"Wu","given":"Yuxin"},{"family":"Hubbard","given":"Susan S."},{"family":"Cassiani","given":"Giorgio"}],"issued":{"date-parts":[["2020",3,6]]}},"label":"page"},{"id":218,"uris":["http://zotero.org/users/local/Xr2OYzPj/items/Y7THFE63"],"uri":["http://zotero.org/users/local/Xr2OYzPj/items/Y7THFE63"],"itemData":{"id":218,"type":"article-journal","container-title":"Scientific Reports","DOI":"10.1038/s41598-019-46107-w","ISSN":"2045-2322","issue":"1","journalAbbreviation":"Sci Rep","language":"en","page":"9913","source":"DOI.org (Crossref)","title":"Assessing the extent of citrus trees root apparatus under deficit irrigation via multi-method geo-electrical imaging","volume":"9","author":[{"family":"Mary","given":"Benjamin"},{"family":"Vanella","given":"Daniela"},{"family":"Consoli","given":"Simona"},{"family":"Cassiani","given":"Giorgio"}],"issued":{"date-parts":[["2019",12]]}},"label":"page"},{"id":217,"uris":["http://zotero.org/users/local/Xr2OYzPj/items/4AQCVDPT"],"uri":["http://zotero.org/users/local/Xr2OYzPj/items/4AQCVDPT"],"itemData":{"id":217,"type":"article-journal","abstract":"The investigation of plant roots is inherently difﬁcult and often neglected. Being out of sight, roots are often out of mind. Nevertheless, roots play a key role in the exchange of mass and energy between soil and the atmosphere, in addition to the many practical applications in agriculture. In this paper, we propose a method for roots imaging based on the joint use of two electrical noninvasive methods: electrical resistivity tomography (ERT) and mise-à-la-masse (MALM). The approach is based on the key assumption that the plant root system acts as an electrically conductive body, so that injecting electrical current into the plant stem will ultimately result in the injection of current into the subsoil through the root system, and particularly through the root terminations via hair roots. Evidence from ﬁeld data, showing that voltage distribution is very different whether current is injected into the tree stem or in the ground, strongly supports this hypothesis. The proposed procedure involves a stepwise inversion of both ERT and MALM data that ultimately leads to the identiﬁcation of electrical resistivity (ER) distribution and of the current injection root distribution in the threedimensional soil space. This, in turn, is a proxy to the active (hair) root density in the ground. We tested the proposed procedure on synthetic data and, more importantly, on ﬁeld data collected in a vineyard, where the estimated depth of the root zone proved to be in agreement with literature on similar crops. The proposed noninvasive approach is a step forward towards a better quantiﬁcation of root structure and functioning.","container-title":"Hydrology and Earth System Sciences","DOI":"10.5194/hess-22-5427-2018","ISSN":"1607-7938","issue":"10","journalAbbreviation":"Hydrol. Earth Syst. Sci.","language":"en","page":"5427-5444","source":"DOI.org (Crossref)","title":"Small-scale characterization of vine plant root water uptake via 3-D electrical resistivity tomography and mise-&amp;amp;#224;-la-masse method","volume":"22","author":[{"family":"Mary","given":"Benjamin"},{"family":"Peruzzo","given":"Luca"},{"family":"Boaga","given":"Jacopo"},{"family":"Schmutz","given":"Myriam"},{"family":"Wu","given":"Yuxin"},{"family":"Hubbard","given":"Susan S."},{"family":"Cassiani","given":"Giorgio"}],"issued":{"date-parts":[["2018",10,23]]}},"label":"page"}],"schema":"https://github.com/citation-style-language/schema/raw/master/csl-citation.json"} </w:instrText>
      </w:r>
      <w:r w:rsidRPr="0098558D">
        <w:fldChar w:fldCharType="separate"/>
      </w:r>
      <w:r w:rsidRPr="0098558D">
        <w:t>(Mary et al., 2020, 2019, 2018)</w:t>
      </w:r>
      <w:r w:rsidRPr="0098558D">
        <w:fldChar w:fldCharType="end"/>
      </w:r>
      <w:r w:rsidRPr="0098558D">
        <w:t xml:space="preserve">, </w:t>
      </w:r>
      <w:proofErr w:type="spellStart"/>
      <w:r w:rsidRPr="0098558D">
        <w:t>Peruzzo</w:t>
      </w:r>
      <w:proofErr w:type="spellEnd"/>
      <w:r w:rsidRPr="0098558D">
        <w:t xml:space="preserve"> et al. in Plant and Soil</w:t>
      </w:r>
    </w:p>
    <w:p w14:paraId="1B070C92" w14:textId="0CD1BBA4" w:rsidR="0098558D" w:rsidRPr="00390EA5" w:rsidRDefault="0098558D" w:rsidP="0098558D">
      <w:pPr>
        <w:pStyle w:val="ListParagraph"/>
        <w:numPr>
          <w:ilvl w:val="0"/>
          <w:numId w:val="33"/>
        </w:numPr>
        <w:spacing w:line="360" w:lineRule="auto"/>
        <w:rPr>
          <w:lang w:val="fr-FR"/>
        </w:rPr>
      </w:pPr>
      <w:r w:rsidRPr="0098558D">
        <w:t xml:space="preserve">Inversion MALM : </w:t>
      </w:r>
      <w:r w:rsidRPr="0098558D">
        <w:fldChar w:fldCharType="begin"/>
      </w:r>
      <w:r w:rsidRPr="0098558D">
        <w:instrText xml:space="preserve"> ADDIN ZOTERO_ITEM CSL_CITATION {"citationID":"zCLaD7ld","properties":{"formattedCitation":"(Shao et al., 2018)","plainCitation":"(Shao et al., 2018)","noteIndex":0},"citationItems":[{"id":212,"uris":["http://zotero.org/users/local/Xr2OYzPj/items/NBBLERY2"],"uri":["http://zotero.org/users/local/Xr2OYzPj/items/NBBLERY2"],"itemData":{"id":212,"type":"article-journal","abstract":"The location of buried utility pipes is often unknown. We use the time-domain induced polarization method to non-intrusively localize metallic pipes. A new approach, based on injecting a primary electrical current between a pair of electrodes and measuring the time-lapse voltage response on a set of potential electrodes after shutting down this primary current is used. The secondary voltage is measured on all the electrodes with respect to a single electrode used as a reference for the electrical potential, in a way similar to a self-potential time lapse survey. This secondary voltage is due to the formation of a secondary current density in the ground associated with the polarization of the metallic pip</w:instrText>
      </w:r>
      <w:r w:rsidRPr="00A02D09">
        <w:rPr>
          <w:lang w:val="en-GB"/>
          <w:rPrChange w:id="6" w:author="Mary Benjamin" w:date="2020-03-27T11:47:00Z">
            <w:rPr>
              <w:lang w:val="fr-FR"/>
            </w:rPr>
          </w:rPrChange>
        </w:rPr>
        <w:instrText xml:space="preserve">es. An algorithm is designed to localize the metallic object using the secondary voltage distribution by performing a tomography of the secondary source current density associated with the polarization of the pipes. This algorithm is </w:instrText>
      </w:r>
      <w:r w:rsidRPr="0098558D">
        <w:instrText>ﬁ</w:instrText>
      </w:r>
      <w:r w:rsidRPr="00A02D09">
        <w:rPr>
          <w:lang w:val="en-GB"/>
          <w:rPrChange w:id="7" w:author="Mary Benjamin" w:date="2020-03-27T11:47:00Z">
            <w:rPr>
              <w:lang w:val="fr-FR"/>
            </w:rPr>
          </w:rPrChange>
        </w:rPr>
        <w:instrText>rst benchmarked on a synthetic case. Then, two laboratory sandbox experiments are perfo</w:instrText>
      </w:r>
      <w:r w:rsidRPr="00A02D09">
        <w:rPr>
          <w:lang w:val="fr-FR"/>
          <w:rPrChange w:id="8" w:author="Mary Benjamin" w:date="2020-03-27T11:47:00Z">
            <w:rPr>
              <w:lang w:val="fr-FR"/>
            </w:rPr>
          </w:rPrChange>
        </w:rPr>
        <w:instrText xml:space="preserve">rmed with buried metallic pipes </w:instrText>
      </w:r>
      <w:r w:rsidRPr="00F01EDB">
        <w:rPr>
          <w:lang w:val="fr-FR"/>
        </w:rPr>
        <w:instrText xml:space="preserve">located in a sandbox </w:instrText>
      </w:r>
      <w:r w:rsidRPr="0098558D">
        <w:instrText>ﬁ</w:instrText>
      </w:r>
      <w:r w:rsidRPr="00F01EDB">
        <w:rPr>
          <w:lang w:val="fr-FR"/>
        </w:rPr>
        <w:instrText xml:space="preserve">lled with some clean sand. In Experiment #1, we use a horizontal copper pipe while in Experiment #2 we use an inclined stainless steel pipe. The result shows that the method is effective in localizing these two pipes. At the opposite, electrical resistivity tomography is not effective in localizing the pipes because they may appear resistive at low frequencies. This is due to the polarization of the metallic pipes which blocks the charge carriers at its external boundaries.","container-title":"Journal of Applied Geophysics","DOI":"10.1016/j.jappgeo.2018.02.024","ISSN":"09269851","journalAbbreviation":"Journal of Applied Geophysics","language":"en","page":"234-245","source":"DOI.org (Crossref)","title":"Finding buried metallic pipes using a non-destructive approach based on 3D time-domain induced polarization data","volume":"151","author":[{"family":"Shao","given":"Zhenlu"},{"family":"Revil","given":"André"},{"family":"Mao","given":"Deqiang"},{"family":"Wang","given":"Deming"}],"issued":{"date-parts":[["2018",4]]}}}],"schema":"https://github.com/citation-style-language/schema/raw/master/csl-citation.json"} </w:instrText>
      </w:r>
      <w:r w:rsidRPr="0098558D">
        <w:fldChar w:fldCharType="separate"/>
      </w:r>
      <w:r w:rsidRPr="00F01EDB">
        <w:rPr>
          <w:lang w:val="fr-FR"/>
        </w:rPr>
        <w:t>(</w:t>
      </w:r>
      <w:proofErr w:type="spellStart"/>
      <w:r w:rsidRPr="00F01EDB">
        <w:rPr>
          <w:lang w:val="fr-FR"/>
        </w:rPr>
        <w:t>Shao</w:t>
      </w:r>
      <w:proofErr w:type="spellEnd"/>
      <w:r w:rsidRPr="00F01EDB">
        <w:rPr>
          <w:lang w:val="fr-FR"/>
        </w:rPr>
        <w:t xml:space="preserve"> et al., 2018)</w:t>
      </w:r>
      <w:r w:rsidRPr="0098558D">
        <w:fldChar w:fldCharType="end"/>
      </w:r>
      <w:r w:rsidRPr="00F01EDB">
        <w:rPr>
          <w:lang w:val="fr-FR"/>
        </w:rPr>
        <w:t xml:space="preserve">, </w:t>
      </w:r>
      <w:r w:rsidRPr="0098558D">
        <w:fldChar w:fldCharType="begin"/>
      </w:r>
      <w:r w:rsidRPr="00F01EDB">
        <w:rPr>
          <w:lang w:val="fr-FR"/>
        </w:rPr>
        <w:instrText xml:space="preserve"> ADDIN ZOTERO_ITEM CSL_CITATION {"citationID":"CC9SSkkO","properties":{"formattedCitation":"(Binley et al., 1997)","plainCitation":"(Binley et al., 1997)","noteIndex":0},"citationItems":[{"id":208,"uris":["http://zotero.org/users/local/Xr2OYzPj/items/MSB2LSI5"],"uri":["http://zotero.org/users/local/Xr2OYzPj/items/MSB2LSI5"],"itemData":{"id":208,"type":"article-journal","container-title":"Journal of Environmental and Engineering Geophysics","DOI":"10.4133/JEEG2.1.11","ISSN":"1083-1363, 1943-2658","issue":"1","journalAbbreviation":"JEEG","language":"en","page":"11-19","source":"DOI.org (Crossref)","title":"Detecting Leaks from Environmental Barriers Using Electrical Current Imaging","volume":"2","author":[{"family":"Binley","given":"Andrew"},{"family":"Daily","given":"William"},{"family":"Ramirez","given":"Abelardo"}],"issued":{"date-parts":[["1997",3]]}}}],"schema":"https://github.com/citation-style-language/schema/raw/master/csl-citation.json"} </w:instrText>
      </w:r>
      <w:r w:rsidRPr="0098558D">
        <w:fldChar w:fldCharType="separate"/>
      </w:r>
      <w:r w:rsidRPr="00F01EDB">
        <w:rPr>
          <w:lang w:val="fr-FR"/>
        </w:rPr>
        <w:t>(Binley et al., 1997)</w:t>
      </w:r>
      <w:r w:rsidRPr="0098558D">
        <w:fldChar w:fldCharType="end"/>
      </w:r>
      <w:r w:rsidRPr="00F01EDB">
        <w:rPr>
          <w:lang w:val="fr-FR"/>
        </w:rPr>
        <w:t xml:space="preserve">, </w:t>
      </w:r>
      <w:r w:rsidRPr="0098558D">
        <w:fldChar w:fldCharType="begin"/>
      </w:r>
      <w:r w:rsidRPr="00F01EDB">
        <w:rPr>
          <w:lang w:val="fr-FR"/>
        </w:rPr>
        <w:instrText xml:space="preserve"> ADDIN ZOTERO_ITEM CSL_CITATION {"citationID":"sNZ5UKGW","properties":{"formattedCitation":"(Colucci et al., n.d.)","plainCitation":"(Colucci et al., n.d.)","noteIndex":0},"citationItems":[{"id":209,"uris":["http://zotero.org/users/local/Xr2OYzPj/items/ALFQCYGI"],"uri":["http://zotero.org/users/local/Xr2OYzPj/items/ALFQCYGI"],"itemData":{"id":209,"type":"article-journal","abstract":"A newly constructed single-lined geomembrane municipal solid waste (MSW) landfill cell developed leaks after two to five meters of waste were placed in the cell. The primary liner was initially leak tested using an electrical leak location method after the protective drainage soil was placed on the liner. All leaks that were located were repaired. Therefore, the reported leakage was caused by damage to the liner during the placement of the waste material. Because the landfill had up to five meters of waste material covering the liner, a standard electrical leak location survey was not practical. Therefore the newly-developed Electrical Leak Imaging Method (ELIM) was used to locate leaks. Three leaks were located using ELIM. The leaks were repaired and no further leakage has been reported.","language":"en","page":"5","source":"Zotero","title":"LOCATING LANDFILL LEAKS COVERED WITH WASTE","author":[{"family":"Colucci","given":"P"},{"family":"Darilek","given":"G T"},{"family":"Laine","given":"D L"},{"family":"Binley","given":"A"}]}}],"schema":"https://github.com/citation-style-language/schema/raw/master/csl-citation.json"} </w:instrText>
      </w:r>
      <w:r w:rsidRPr="0098558D">
        <w:fldChar w:fldCharType="separate"/>
      </w:r>
      <w:r w:rsidRPr="00F01EDB">
        <w:rPr>
          <w:lang w:val="fr-FR"/>
        </w:rPr>
        <w:t>(Colucci et al., n.d.)</w:t>
      </w:r>
      <w:r w:rsidRPr="0098558D">
        <w:fldChar w:fldCharType="end"/>
      </w:r>
      <w:r w:rsidRPr="00F01EDB">
        <w:rPr>
          <w:lang w:val="fr-FR"/>
        </w:rPr>
        <w:t xml:space="preserve">, </w:t>
      </w:r>
      <w:r w:rsidRPr="0098558D">
        <w:fldChar w:fldCharType="begin"/>
      </w:r>
      <w:r w:rsidRPr="00F01EDB">
        <w:rPr>
          <w:lang w:val="fr-FR"/>
        </w:rPr>
        <w:instrText xml:space="preserve"> ADDIN ZOTERO_ITEM CSL_CITATION {"citationID":"RT1BU0gI","properties":{"formattedCitation":"(Binley et </w:instrText>
      </w:r>
      <w:r w:rsidRPr="00390EA5">
        <w:rPr>
          <w:lang w:val="fr-FR"/>
        </w:rPr>
        <w:instrText xml:space="preserve">al., 1999)","plainCitation":"(Binley et al., 1999)","noteIndex":0},"citationItems":[{"id":210,"uris":["http://zotero.org/users/local/Xr2OYzPj/items/6VEHYTPL"],"uri":["http://zotero.org/users/local/Xr2OYzPj/items/6VEHYTPL"],"itemData":{"id":210,"type":"article-journal","abstract":"Methods for detecting and locating leaks in lined waste disposal ponds have been established based on injecting electrical current through the liner into the surrounding soil and then, with the aid of an under-liner array of electrodes, mapping electrical potential. High potential gradients then reveal likely location of leak spots within the liner. The approach is very expensive and is clearly not applicable in existing sites, where retrofitting is not an option. A tomographic variant of this electrical leak location method has been developed whereby electrical potentials are collected around the perimeter of the site and then with suitable data processing the locations of a leak within the pond is computed. Applications on a controlled laboratory scaled model and a field scale test site have shown promising results.","language":"en","page":"8","source":"Zotero","title":"Detecting Leaks from Waste Storage Ponds using Electrical Tomographic Methods","author":[{"family":"Binley","given":"Andrew"},{"family":"Daily","given":"William"},{"family":"Ramirez","given":"Abelardo"}],"issued":{"date-parts":[["1999"]]}}}],"schema":"https://github.com/citation-style-language/schema/raw/master/csl-citation.json"} </w:instrText>
      </w:r>
      <w:r w:rsidRPr="0098558D">
        <w:fldChar w:fldCharType="separate"/>
      </w:r>
      <w:r w:rsidRPr="00390EA5">
        <w:rPr>
          <w:lang w:val="fr-FR"/>
        </w:rPr>
        <w:t>(Binley et al., 1999)</w:t>
      </w:r>
      <w:r w:rsidRPr="0098558D">
        <w:fldChar w:fldCharType="end"/>
      </w:r>
      <w:r w:rsidRPr="00390EA5">
        <w:rPr>
          <w:lang w:val="fr-FR"/>
        </w:rPr>
        <w:t xml:space="preserve">, </w:t>
      </w:r>
      <w:r w:rsidRPr="0098558D">
        <w:fldChar w:fldCharType="begin"/>
      </w:r>
      <w:r w:rsidRPr="00390EA5">
        <w:rPr>
          <w:lang w:val="fr-FR"/>
        </w:rPr>
        <w:instrText xml:space="preserve"> ADDIN ZOTERO_ITEM CSL_CITATION {"citationID":"FYxnKthP","properties":{"formattedCitation":"(Wondimu et al., 2018)","plainCitation":"(Wondimu et al., 2018)","noteIndex":0},"citationItems":[{"id":224,"uris":["http://zotero.org/users/local/Xr2OYzPj/items/NSW2JYA4"],"uri":["http://zotero.org/users/local/Xr2OYzPj/items/NSW2JYA4"],"itemData":{"id":224,"type":"article-journal","abstract":"Gradient and Mise-à-la-Masse IP/Resistivity surveys were conducted on a group of 19 boreholes in Eagle’s Nest, Eagle One magmatic sulfide deposit in northern Ontario, Canada. The surveys were conducted as a follow-up to the many drilled boreholes, some of which missed the target. The surveys were intended to map the distribution of the ore mineralization, outline the deposit hosted by mafic and ultramafic rocks and then guide the drilling of new boreholes. Joint Gradient and Mise-à-la-Masse data inversion produced 3D chargeability and conductivity models. The inverted 3D models in turn help delineate the outline of the mineralized zone, and determine the shape, size, strength and economic viability of the deposit. The Gradient array determined the direction of the mineralization with respect to the boreholes, and the Mise-à-la-Masse array examined the highly conductive subsurface bodies and their surroundings. The mapped ore zone shows close similarity to the 0.5 Cu% and 1.05 Ni% iso-surfaces that are produced from core assay result confirming the reliability of the results obtained in this study.","container-title":"Acta Geophysica","DOI":"10.1007/s11600-018-0199-x","ISSN":"1895-6572, 1895-7455","issue":"5","journalAbbreviation":"Acta Geophys.","language":"en","page":"1031-1045","source":"DOI.org (Crossref)","title":"3D joint inversion of Gradient and Mise-à-la-Masse borehole IP/Resistivity data and its application to magmatic sulfide mineral deposit exploration","volume":"66","author":[{"family":"Wondimu","given":"Haileyesus D."},{"family":"Mammo","given":"Tilahun"},{"family":"Webster","given":"Blaine"}],"issued":{"date-parts":[["2018",10]]}}}],"schema":"https://github.com/citation-style-language/schema/raw/master/csl-citation.json"} </w:instrText>
      </w:r>
      <w:r w:rsidRPr="0098558D">
        <w:fldChar w:fldCharType="separate"/>
      </w:r>
      <w:r w:rsidRPr="00390EA5">
        <w:rPr>
          <w:lang w:val="fr-FR"/>
        </w:rPr>
        <w:t>(Wondimu et al., 2018)</w:t>
      </w:r>
      <w:r w:rsidRPr="0098558D">
        <w:fldChar w:fldCharType="end"/>
      </w:r>
      <w:r w:rsidR="00390EA5" w:rsidRPr="00390EA5">
        <w:rPr>
          <w:lang w:val="fr-FR"/>
        </w:rPr>
        <w:t xml:space="preserve">, </w:t>
      </w:r>
      <w:r w:rsidR="00390EA5">
        <w:fldChar w:fldCharType="begin"/>
      </w:r>
      <w:r w:rsidR="00390EA5" w:rsidRPr="00390EA5">
        <w:rPr>
          <w:lang w:val="fr-FR"/>
        </w:rPr>
        <w:instrText xml:space="preserve"> ADDIN ZOTERO_ITEM CSL_CITATION {"citationID":"IIKPTKwm","properties":{"formattedCitation":"(Hatanaka et al., n.d.)","plainCitation":"(Hatanaka et al., n.d.)","noteIndex":0},"citationItems":[{"id":232,"uris":["http://zotero.org/users/local/Xr2OYzPj/items/AERVCNT7"],"uri":["http://zotero.org/users/local/Xr2OYzPj/items/AERVCNT7"],"itemData":{"id":232,"type":"article-journal","abstract":"An advanced geoelectrical technique for imaging potential fractures has been developed by Engineering Geophysics Laboratory in Kyushu University. The method, Fluid Flow Tomography (FFT), has been applied to monitor fluid flow behaviors during water injection and steam production operations in geothermal areas in Japan. Distribution and extension of potential fractures can be evaluated by 3-D inversion of the mise-a-la-masse data using a steel casing pipe as a charged current electrode in a surveyed area. It is concluded that potential fractures in geothermal reservoirs could be traced and visualized as a function of time by the charged potential method.","language":"en","page":"6","source":"Zotero","title":"Three-Dimensional Modeling and Inversion of the Mise-a-la-masse Data Using a Steel- Casing Borehole","author":[{"family":"Hatanaka","given":"Hideki"},{"family":"Aono","given":"Tetsuo"},{"family":"Mizunaga","given":"Hideki"},{"family":"Ushijima","given":"Keisuke"}]}}],"schema":"https://github.com/citation-style-language/schema/raw/master/csl-citation.json"} </w:instrText>
      </w:r>
      <w:r w:rsidR="00390EA5">
        <w:fldChar w:fldCharType="separate"/>
      </w:r>
      <w:r w:rsidR="00390EA5" w:rsidRPr="00390EA5">
        <w:rPr>
          <w:rFonts w:cs="Times"/>
          <w:lang w:val="fr-FR"/>
        </w:rPr>
        <w:t>(Hatanaka et al., n.d.)</w:t>
      </w:r>
      <w:r w:rsidR="00390EA5">
        <w:fldChar w:fldCharType="end"/>
      </w:r>
    </w:p>
    <w:p w14:paraId="27ECEC31" w14:textId="77777777" w:rsidR="0098558D" w:rsidRPr="0098558D" w:rsidRDefault="0098558D" w:rsidP="0098558D">
      <w:pPr>
        <w:pStyle w:val="ListParagraph"/>
        <w:numPr>
          <w:ilvl w:val="0"/>
          <w:numId w:val="33"/>
        </w:numPr>
        <w:spacing w:line="360" w:lineRule="auto"/>
      </w:pPr>
      <w:proofErr w:type="spellStart"/>
      <w:r w:rsidRPr="00F01EDB">
        <w:rPr>
          <w:lang w:val="fr-FR"/>
        </w:rPr>
        <w:t>Recent</w:t>
      </w:r>
      <w:proofErr w:type="spellEnd"/>
      <w:r w:rsidRPr="00F01EDB">
        <w:rPr>
          <w:lang w:val="fr-FR"/>
        </w:rPr>
        <w:t xml:space="preserve"> python </w:t>
      </w:r>
      <w:proofErr w:type="spellStart"/>
      <w:r w:rsidRPr="00F01EDB">
        <w:rPr>
          <w:lang w:val="fr-FR"/>
        </w:rPr>
        <w:t>library</w:t>
      </w:r>
      <w:proofErr w:type="spellEnd"/>
      <w:r w:rsidRPr="00F01EDB">
        <w:rPr>
          <w:lang w:val="fr-FR"/>
        </w:rPr>
        <w:t xml:space="preserve"> </w:t>
      </w:r>
      <w:proofErr w:type="spellStart"/>
      <w:r w:rsidRPr="00F01EDB">
        <w:rPr>
          <w:lang w:val="fr-FR"/>
        </w:rPr>
        <w:t>nversion</w:t>
      </w:r>
      <w:proofErr w:type="spellEnd"/>
      <w:r w:rsidRPr="00F01EDB">
        <w:rPr>
          <w:lang w:val="fr-FR"/>
        </w:rPr>
        <w:t xml:space="preserve"> codes </w:t>
      </w:r>
      <w:r w:rsidRPr="0098558D">
        <w:fldChar w:fldCharType="begin"/>
      </w:r>
      <w:r w:rsidRPr="00F01EDB">
        <w:rPr>
          <w:lang w:val="fr-FR"/>
        </w:rPr>
        <w:instrText xml:space="preserve"> ADDIN ZOTERO_ITEM CSL_CITATION {"citationID":"UPMsHAL3","properties":{"formattedCitation":"(Blanchy et al., 2020)","plainCitation":"(Blanchy et al., 2020)","noteIndex":0},"citationItems":[{"id":194,"uris":["http://zotero.org/users/local/Xr2OYzPj/items/ZLWZ9CE9"],"uri":["http://zotero.org/users/local/Xr2OYzPj/items/ZLWZ9CE9"],"itemData":{"id":194,"type":"article-journal","abstract":"Electrical resistivity tomography (ERT) and induced polarization (IP) methods are now widely used in many interdisciplinary projects. Although field surveys using these methods are relatively straightforward, ERT and IP data require the application of inverse methods prior to any interpretation. Several established non-commercial inversion codes exist, but they typically require advanced knowledge to use effectively. ResIPy was developed to provide a more intuitive, user-friendly, approach to inversion of geoelectrical data, using an open source graphical user interface (GUI) and a Python application programming interface (API). ResIPy utilizes the mature R2/cR2 inversion codes for ERT and IP, respectively. The ResIPy GUI facilitates data importing, data filtering, error modeling, mesh generation, data inversion and plotting of inverse models. Furthermore, the easy to use design of ResIPy and the help provided inside makes it an effective educational tool. This paper highlights the rationale and structure behind the interface, before demonstrating its capabilities in a range of environmental problems. Specifically, we demonstrate the ease at which ResIPy deals with topography, advanced data processing, the ability to fix and constrain regions of known geoelectrical properties, time-lapse analysis and the capability for forward modeling and survey design.","container-title":"Computers &amp; Geosciences","DOI":"10.1016/j.cageo.2020.104423","ISSN":"0098-3004","journalAbbreviation":"Computers &amp; Geosciences","language":"en","page":"104423","source":"ScienceDirect","title":"ResIPy, an intuitive open source software for complex geoelectrical inversion/modeling","volume":"137","author":[{"family":"Blanchy","given":"Guillaume"},{"family":"Saneiyan","given":"Sina"},{"family":"Boyd","given":"Jimmy"},{"family":"McLachlan","given":"Paul"},{"family":"Binley","given":"Andrew"}],"issued":{"date-parts":[["2020",4,1]]}}}],"schema":"https://github.com/citation-style-language/schema/raw/master/csl-citation.json"} </w:instrText>
      </w:r>
      <w:r w:rsidRPr="0098558D">
        <w:fldChar w:fldCharType="separate"/>
      </w:r>
      <w:r w:rsidRPr="00F01EDB">
        <w:rPr>
          <w:lang w:val="fr-FR"/>
        </w:rPr>
        <w:t>(Blanchy et al., 2020)</w:t>
      </w:r>
      <w:r w:rsidRPr="0098558D">
        <w:fldChar w:fldCharType="end"/>
      </w:r>
      <w:r w:rsidRPr="00F01EDB">
        <w:rPr>
          <w:lang w:val="fr-FR"/>
        </w:rPr>
        <w:t xml:space="preserve">, </w:t>
      </w:r>
      <w:r w:rsidRPr="0098558D">
        <w:fldChar w:fldCharType="begin"/>
      </w:r>
      <w:r w:rsidRPr="00F01EDB">
        <w:rPr>
          <w:lang w:val="fr-FR"/>
        </w:rPr>
        <w:instrText xml:space="preserve"> ADDIN ZOTERO_ITEM CSL_CITATION {"citationID":"aqwHsnSF","properties":{"formattedCitation":"(R\\uc0\\u252{}cker et al., 2017)","plainCitation":"(Rücker et al., 2017)","noteIndex":0},"citationItems":[{"id":226,"uris":["http://zotero.org/users/local/Xr2OYzPj/items/SLV5Y3TN"],"uri":["http://zotero.org/users/local/Xr2OYzPj/items/SLV5Y3TN"],"itemData":{"id":226,"type":"article-journal","abstract":"Many tasks in applied geosciences cannot be solved by single measurements, but require the integration of geophysical, geotechni</w:instrText>
      </w:r>
      <w:r w:rsidRPr="0098558D">
        <w:instrText xml:space="preserve">cal and hydrological methods. Numerical simulation techniques are essential both for planning and interpretation, as well as for the process understanding of modern geophysical methods. These trends encourage open, simple, and modern software architectures aiming at a uniform interface for interdisciplinary and ﬂexible modelling and inversion approaches. We present pyGIMLi (Python Library for Inversion and Modelling in Geophysics), an open-source framework that provides tools for modelling and inversion of various geophysical but also hydrological methods. The modelling component supplies discretization management and the numerical basis for ﬁnite-element and ﬁnitevolume solvers in 1D, 2D and 3D on arbitrarily structured meshes. The generalized inversion framework solves the minimization problem with a Gauss-Newton algorithm for any physical forward operator and provides opportunities for uncertainty and resolution analyses. More general requirements, such as ﬂexible regularization strategies, time-lapse processing and different sorts of coupling individual methods are provided independently of the actual methods used. The usage of pyGIMLi is ﬁrst demonstrated by solving the steady-state heat equation, followed by a demonstration of more complex capabilities for the combination of different geophysical data sets. A fully coupled hydrogeophysical inversion of electrical resistivity tomography (ERT) data of a simulated tracer experiment is presented that allows to directly reconstruct the underlying hydraulic conductivity distribution of the aquifer. Another example demonstrates the improvement of jointly inverting ERT and ultrasonic data with respect to saturation by a new approach that incorporates petrophysical relations in the inversion. Potential applications of the presented framework are manifold and include time-lapse, constrained, joint, and coupled inversions of various geophysical and hydrological data sets.","container-title":"Computers &amp; Geosciences","DOI":"10.1016/j.cageo.2017.07.011","ISSN":"00983004","journalAbbreviation":"Computers &amp; Geosciences","language":"en","page":"106-123","source":"DOI.org (Crossref)","title":"pyGIMLi: An open-source library for modelling and inversion in geophysics","title-short":"pyGIMLi","volume":"109","author":[{"family":"Rücker","given":"Carsten"},{"family":"Günther","given":"Thomas"},{"family":"Wagner","given":"Florian M."}],"issued":{"date-parts":[["2017",12]]}}}],"schema":"https://github.com/citation-style-language/schema/raw/master/csl-citation.json"} </w:instrText>
      </w:r>
      <w:r w:rsidRPr="0098558D">
        <w:fldChar w:fldCharType="separate"/>
      </w:r>
      <w:r w:rsidRPr="0098558D">
        <w:t>(Rücker et al., 2017)</w:t>
      </w:r>
      <w:r w:rsidRPr="0098558D">
        <w:fldChar w:fldCharType="end"/>
      </w:r>
    </w:p>
    <w:p w14:paraId="7E5B6747" w14:textId="2546CB2B" w:rsidR="0098558D" w:rsidRPr="0098558D" w:rsidRDefault="0098558D" w:rsidP="002837D3">
      <w:pPr>
        <w:pStyle w:val="ListParagraph"/>
        <w:numPr>
          <w:ilvl w:val="0"/>
          <w:numId w:val="33"/>
        </w:numPr>
        <w:spacing w:line="360" w:lineRule="auto"/>
      </w:pPr>
      <w:r w:rsidRPr="0098558D">
        <w:t xml:space="preserve">Model appraisal: </w:t>
      </w:r>
      <w:r w:rsidRPr="0098558D">
        <w:fldChar w:fldCharType="begin"/>
      </w:r>
      <w:r w:rsidRPr="0098558D">
        <w:instrText xml:space="preserve"> ADDIN ZOTERO_ITEM CSL_CITATION {"citationID":"UDA1YnOy","properties":{"formattedCitation":"(Binley and Kemna, 2005)","plainCitation":"(Binley and Kemna, 2005)","noteIndex":0},"citationItems":[{"id":230,"uris":["http://zotero.org/users/local/Xr2OYzPj/items/MP72Y3PK"],"uri":["http://zotero.org/users/local/Xr2OYzPj/items/MP72Y3PK"],"itemData":{"id":230,"type":"chapter","container-title":"Hydrogeophysics","event-place":"Dordrecht","ISBN":"978-1-4020-3101-4","language":"en","note":"Series Title: Water Science and Technology Library\nDOI: 10.1007/1-4020-3102-5_5","page":"129-156","publisher":"Springer Netherlands","publisher-place":"Dordrecht","source":"DOI.org (Crossref)","title":"DC Resistivity and Induced Polarization Methods","URL":"http://link.springer.com/10.1007/1-4020-3102-5_5","volume":"50","editor":[{"family":"Rubin","given":"Yoram"},{"family":"Hubbard","given":"Susan S."}],"author":[{"family":"Binley","given":"Andrew"},{"family":"Kemna","given":"Andreas"}],"accessed":{"date-parts":[["2020",3,16]]},"issued":{"date-parts":[["2005"]]}}}],"schema":"https://github.com/citation-style-language/schema/raw/master/csl-citation.json"} </w:instrText>
      </w:r>
      <w:r w:rsidRPr="0098558D">
        <w:fldChar w:fldCharType="separate"/>
      </w:r>
      <w:r w:rsidRPr="0098558D">
        <w:t>(Binley and Kemna, 2005)</w:t>
      </w:r>
      <w:r w:rsidRPr="0098558D">
        <w:fldChar w:fldCharType="end"/>
      </w:r>
      <w:r w:rsidRPr="0098558D">
        <w:t xml:space="preserve">, gars </w:t>
      </w:r>
      <w:proofErr w:type="spellStart"/>
      <w:r w:rsidRPr="0098558D">
        <w:t>cours</w:t>
      </w:r>
      <w:proofErr w:type="spellEnd"/>
      <w:r w:rsidRPr="0098558D">
        <w:t xml:space="preserve"> </w:t>
      </w:r>
      <w:proofErr w:type="spellStart"/>
      <w:r w:rsidRPr="0098558D">
        <w:t>venice</w:t>
      </w:r>
      <w:proofErr w:type="spellEnd"/>
      <w:r w:rsidRPr="0098558D">
        <w:t xml:space="preserve"> , </w:t>
      </w:r>
      <w:r w:rsidRPr="0098558D">
        <w:fldChar w:fldCharType="begin"/>
      </w:r>
      <w:r w:rsidRPr="0098558D">
        <w:instrText xml:space="preserve"> ADDIN ZOTERO_ITEM CSL_CITATION {"citationID":"dVf4Vlxx","properties":{"formattedCitation":"(Ren and Kalscheuer, 2020)","plainCitation":"(Ren and Kalscheuer, 2020)","noteIndex":0},"citationItems":[{"id":228,"uris":["http://zotero.org/users/local/Xr2OYzPj/items/BHFHIKWL"],"uri":["http://zotero.org/users/local/Xr2OYzPj/items/BHFHIKWL"],"itemData":{"id":228,"type":"article-journal","container-title":"Surveys in Geophysics","DOI":"10.1007/s10712-019-09567-3","ISSN":"0169-3298, 1573-0956","issue":"1","journalAbbreviation":"Surv Geophys","language":"en","page":"47-112","source":"DOI.org (Crossref)","title":"Uncertainty and Resolution Analysis of 2D and 3D Inversion Models Computed from Geophysical Electromagnetic Data","volume":"41","author":[{"family":"Ren","given":"Zhengyong"},{"family":"Kalscheuer","given":"Thomas"}],"issued":{"date-parts":[["2020",1]]}}}],"schema":"https://github.com/citation-style-language/schema/raw/master/csl-citation.json"} </w:instrText>
      </w:r>
      <w:r w:rsidRPr="0098558D">
        <w:fldChar w:fldCharType="separate"/>
      </w:r>
      <w:r w:rsidRPr="0098558D">
        <w:t>(Ren and Kalscheuer, 2020)</w:t>
      </w:r>
      <w:r w:rsidRPr="0098558D">
        <w:fldChar w:fldCharType="end"/>
      </w:r>
    </w:p>
    <w:p w14:paraId="0BFF09F2" w14:textId="02D768E5" w:rsidR="0084391D" w:rsidRPr="0098558D" w:rsidRDefault="00544CDA" w:rsidP="0098558D">
      <w:pPr>
        <w:pStyle w:val="Subsectionheading"/>
      </w:pPr>
      <w:r w:rsidRPr="0098558D">
        <w:lastRenderedPageBreak/>
        <w:t>Background</w:t>
      </w:r>
    </w:p>
    <w:p w14:paraId="2E9DCAFC" w14:textId="77777777" w:rsidR="0084391D" w:rsidRPr="0084391D" w:rsidRDefault="00544CDA" w:rsidP="009D6896">
      <w:pPr>
        <w:pStyle w:val="Subsectionheading"/>
      </w:pPr>
      <w:r w:rsidRPr="0084391D">
        <w:t>Potential of MALM</w:t>
      </w:r>
      <w:r w:rsidR="00672853" w:rsidRPr="0084391D">
        <w:t xml:space="preserve"> for environmental studies</w:t>
      </w:r>
    </w:p>
    <w:p w14:paraId="26D961A9" w14:textId="77777777" w:rsidR="0084391D" w:rsidRPr="0098558D" w:rsidRDefault="00544CDA" w:rsidP="0098558D">
      <w:pPr>
        <w:pStyle w:val="Subsectionheading"/>
      </w:pPr>
      <w:r w:rsidRPr="0098558D">
        <w:t>Existing approaches for MALM inversion</w:t>
      </w:r>
    </w:p>
    <w:p w14:paraId="2ED709F1" w14:textId="77777777" w:rsidR="0084391D" w:rsidRDefault="000B092A" w:rsidP="0084391D">
      <w:pPr>
        <w:pStyle w:val="Sectionheading"/>
      </w:pPr>
      <w:r>
        <w:t>Structure of the code</w:t>
      </w:r>
    </w:p>
    <w:p w14:paraId="123A537C" w14:textId="77777777" w:rsidR="0084391D" w:rsidRPr="0084391D" w:rsidRDefault="00FE47FA" w:rsidP="009D6896">
      <w:pPr>
        <w:pStyle w:val="Subsectionheading"/>
      </w:pPr>
      <w:r w:rsidRPr="0084391D">
        <w:t>Linear formulation of the problem</w:t>
      </w:r>
    </w:p>
    <w:p w14:paraId="57ED11E3" w14:textId="77777777" w:rsidR="0084391D" w:rsidRPr="0084391D" w:rsidRDefault="00FE47FA" w:rsidP="009D6896">
      <w:pPr>
        <w:pStyle w:val="Subsectionheading"/>
      </w:pPr>
      <w:r w:rsidRPr="0084391D">
        <w:t>Model appraisal and uncertainties</w:t>
      </w:r>
    </w:p>
    <w:p w14:paraId="64CC7912" w14:textId="77777777" w:rsidR="0084391D" w:rsidRDefault="000B092A" w:rsidP="0084391D">
      <w:pPr>
        <w:pStyle w:val="Sectionheading"/>
      </w:pPr>
      <w:r>
        <w:t>Applications</w:t>
      </w:r>
    </w:p>
    <w:p w14:paraId="72EA5507" w14:textId="065422EC" w:rsidR="000B092A" w:rsidRPr="0084391D" w:rsidRDefault="00DB5D9D" w:rsidP="009D6896">
      <w:pPr>
        <w:pStyle w:val="Subsectionheading"/>
      </w:pPr>
      <w:r w:rsidRPr="0084391D">
        <w:t>Case of r</w:t>
      </w:r>
      <w:r w:rsidR="000B092A" w:rsidRPr="0084391D">
        <w:t>oot system imaging</w:t>
      </w:r>
    </w:p>
    <w:p w14:paraId="44DBF130" w14:textId="26344568" w:rsidR="000B092A" w:rsidRPr="0084391D" w:rsidRDefault="00DB5D9D" w:rsidP="009D6896">
      <w:pPr>
        <w:pStyle w:val="Subsectionheading"/>
      </w:pPr>
      <w:r w:rsidRPr="0084391D">
        <w:t>Case of l</w:t>
      </w:r>
      <w:r w:rsidR="000B092A" w:rsidRPr="0084391D">
        <w:t>andfill leakage</w:t>
      </w:r>
    </w:p>
    <w:p w14:paraId="7C9CBD35" w14:textId="4082B93F" w:rsidR="000B092A" w:rsidRPr="0084391D" w:rsidDel="00A02D09" w:rsidRDefault="00DB5D9D" w:rsidP="009D6896">
      <w:pPr>
        <w:pStyle w:val="Subsectionheading"/>
        <w:rPr>
          <w:del w:id="9" w:author="Mary Benjamin" w:date="2020-03-27T11:47:00Z"/>
        </w:rPr>
      </w:pPr>
      <w:del w:id="10" w:author="Mary Benjamin" w:date="2020-03-27T11:47:00Z">
        <w:r w:rsidRPr="0084391D" w:rsidDel="00A02D09">
          <w:delText>Case of s</w:delText>
        </w:r>
        <w:r w:rsidR="000B092A" w:rsidRPr="0084391D" w:rsidDel="00A02D09">
          <w:delText>alt intrusion monitoring</w:delText>
        </w:r>
      </w:del>
    </w:p>
    <w:p w14:paraId="13CA392F" w14:textId="6C937ACA" w:rsidR="00672853" w:rsidRPr="003B3D54" w:rsidRDefault="00672853" w:rsidP="00672853">
      <w:pPr>
        <w:pStyle w:val="Sectionheading"/>
      </w:pPr>
      <w:r>
        <w:t>Conclusion</w:t>
      </w:r>
    </w:p>
    <w:p w14:paraId="05CB68A0" w14:textId="67798063" w:rsidR="003B3D54" w:rsidRDefault="003B3D54" w:rsidP="00271769">
      <w:pPr>
        <w:pStyle w:val="HeaderNonumbers"/>
      </w:pPr>
      <w:r w:rsidRPr="00271769">
        <w:t>Acknowledgements</w:t>
      </w:r>
    </w:p>
    <w:p w14:paraId="4B45AB05" w14:textId="614DB14E" w:rsidR="002E18DD" w:rsidRDefault="000B092A" w:rsidP="006C4038">
      <w:pPr>
        <w:spacing w:line="360" w:lineRule="auto"/>
        <w:ind w:firstLine="230"/>
        <w:rPr>
          <w:lang w:val="en-GB"/>
        </w:rPr>
      </w:pPr>
      <w:bookmarkStart w:id="11" w:name="OLE_LINK20"/>
      <w:r w:rsidRPr="000B092A">
        <w:rPr>
          <w:lang w:val="en-GB"/>
        </w:rPr>
        <w:t xml:space="preserve">This project has received funding from the European Union’s Horizon 2020 research and innovation programme under the Marie </w:t>
      </w:r>
      <w:proofErr w:type="spellStart"/>
      <w:r w:rsidRPr="000B092A">
        <w:rPr>
          <w:lang w:val="en-GB"/>
        </w:rPr>
        <w:t>Sklodowska</w:t>
      </w:r>
      <w:proofErr w:type="spellEnd"/>
      <w:r w:rsidRPr="000B092A">
        <w:rPr>
          <w:lang w:val="en-GB"/>
        </w:rPr>
        <w:t>-Curie grant agreement No 842922</w:t>
      </w:r>
      <w:bookmarkEnd w:id="11"/>
    </w:p>
    <w:p w14:paraId="7C97DC0B" w14:textId="4ACC82C9" w:rsidR="000B092A" w:rsidRDefault="000B092A" w:rsidP="006C4038">
      <w:pPr>
        <w:spacing w:line="360" w:lineRule="auto"/>
        <w:ind w:firstLine="230"/>
        <w:rPr>
          <w:lang w:val="en-GB"/>
        </w:rPr>
      </w:pPr>
    </w:p>
    <w:p w14:paraId="0C5A25F5" w14:textId="0ADE6132" w:rsidR="000B092A" w:rsidRDefault="000B092A" w:rsidP="000B092A">
      <w:pPr>
        <w:pStyle w:val="HeaderNonumbers"/>
      </w:pPr>
      <w:r>
        <w:lastRenderedPageBreak/>
        <w:t>Figures</w:t>
      </w:r>
    </w:p>
    <w:p w14:paraId="10437CBB" w14:textId="025C414B" w:rsidR="0098558D" w:rsidRDefault="0059263C" w:rsidP="000B092A">
      <w:pPr>
        <w:pStyle w:val="HeaderNonumbers"/>
      </w:pPr>
      <w:r>
        <w:rPr>
          <w:noProof/>
        </w:rPr>
        <w:drawing>
          <wp:inline distT="0" distB="0" distL="0" distR="0" wp14:anchorId="0E5BEEB3" wp14:editId="4DAB0781">
            <wp:extent cx="2163271" cy="21526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7601" cy="2156959"/>
                    </a:xfrm>
                    <a:prstGeom prst="rect">
                      <a:avLst/>
                    </a:prstGeom>
                  </pic:spPr>
                </pic:pic>
              </a:graphicData>
            </a:graphic>
          </wp:inline>
        </w:drawing>
      </w:r>
      <w:r w:rsidRPr="0059263C">
        <w:rPr>
          <w:noProof/>
        </w:rPr>
        <w:t xml:space="preserve"> </w:t>
      </w:r>
      <w:commentRangeStart w:id="12"/>
      <w:r>
        <w:rPr>
          <w:noProof/>
        </w:rPr>
        <w:drawing>
          <wp:inline distT="0" distB="0" distL="0" distR="0" wp14:anchorId="7AF2E1DC" wp14:editId="5FBB7FA1">
            <wp:extent cx="1991303" cy="162409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1519" cy="1640586"/>
                    </a:xfrm>
                    <a:prstGeom prst="rect">
                      <a:avLst/>
                    </a:prstGeom>
                  </pic:spPr>
                </pic:pic>
              </a:graphicData>
            </a:graphic>
          </wp:inline>
        </w:drawing>
      </w:r>
      <w:commentRangeEnd w:id="12"/>
      <w:r w:rsidR="00CB6E2C">
        <w:rPr>
          <w:rStyle w:val="CommentReference"/>
          <w:b w:val="0"/>
          <w:lang w:val="en-US"/>
        </w:rPr>
        <w:commentReference w:id="12"/>
      </w:r>
    </w:p>
    <w:p w14:paraId="739AF53E" w14:textId="259A782E" w:rsidR="0098558D" w:rsidRDefault="0098558D" w:rsidP="0098558D">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model appraisal and uncertainties </w:t>
      </w:r>
    </w:p>
    <w:p w14:paraId="23256AED" w14:textId="77777777" w:rsidR="0098558D" w:rsidRPr="0098558D" w:rsidRDefault="0098558D" w:rsidP="000B092A">
      <w:pPr>
        <w:pStyle w:val="HeaderNonumbers"/>
        <w:rPr>
          <w:lang w:val="en-US"/>
        </w:rPr>
      </w:pPr>
    </w:p>
    <w:p w14:paraId="30354957" w14:textId="77777777" w:rsidR="000B092A" w:rsidRDefault="000B092A" w:rsidP="000B092A">
      <w:pPr>
        <w:pStyle w:val="HeaderNonumbers"/>
      </w:pPr>
      <w:r>
        <w:rPr>
          <w:noProof/>
        </w:rPr>
        <w:drawing>
          <wp:inline distT="0" distB="0" distL="0" distR="0" wp14:anchorId="0234BAAC" wp14:editId="1B9BA306">
            <wp:extent cx="4397375" cy="2334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7375" cy="2334461"/>
                    </a:xfrm>
                    <a:prstGeom prst="rect">
                      <a:avLst/>
                    </a:prstGeom>
                  </pic:spPr>
                </pic:pic>
              </a:graphicData>
            </a:graphic>
          </wp:inline>
        </w:drawing>
      </w:r>
    </w:p>
    <w:p w14:paraId="1EC10E66" w14:textId="5ECF3C00" w:rsidR="00DB5D9D" w:rsidRDefault="000B092A" w:rsidP="000B092A">
      <w:pPr>
        <w:pStyle w:val="Caption"/>
      </w:pPr>
      <w:r>
        <w:t xml:space="preserve">Figure </w:t>
      </w:r>
      <w:r>
        <w:fldChar w:fldCharType="begin"/>
      </w:r>
      <w:r>
        <w:instrText xml:space="preserve"> SEQ Figure \* ARABIC </w:instrText>
      </w:r>
      <w:r>
        <w:fldChar w:fldCharType="separate"/>
      </w:r>
      <w:r w:rsidR="0098558D">
        <w:rPr>
          <w:noProof/>
        </w:rPr>
        <w:t>2</w:t>
      </w:r>
      <w:r>
        <w:fldChar w:fldCharType="end"/>
      </w:r>
      <w:r>
        <w:t xml:space="preserve">: </w:t>
      </w:r>
      <w:r w:rsidRPr="000B092A">
        <w:t xml:space="preserve">application </w:t>
      </w:r>
      <w:r w:rsidR="00672853">
        <w:t xml:space="preserve">of MALM </w:t>
      </w:r>
      <w:r w:rsidRPr="000B092A">
        <w:t xml:space="preserve">on </w:t>
      </w:r>
      <w:r w:rsidR="00672853">
        <w:t>plants</w:t>
      </w:r>
      <w:r w:rsidR="006978E1">
        <w:t xml:space="preserve"> (ref Mary et al. 2020)</w:t>
      </w:r>
      <w:r w:rsidR="00672853">
        <w:t xml:space="preserve"> and identifications of active roots areas after current inversion. The figure shows (a) the current distribution </w:t>
      </w:r>
      <w:proofErr w:type="spellStart"/>
      <w:r w:rsidR="00672853">
        <w:t>aftera</w:t>
      </w:r>
      <w:proofErr w:type="spellEnd"/>
      <w:r w:rsidR="00672853">
        <w:t xml:space="preserve"> single-source injection into the soil, (b) the current distribution for a stem injection. </w:t>
      </w:r>
    </w:p>
    <w:p w14:paraId="3EB48D7E" w14:textId="3683BE62" w:rsidR="000B092A" w:rsidRDefault="003A3914" w:rsidP="00DB5D9D">
      <w:pPr>
        <w:jc w:val="center"/>
      </w:pPr>
      <w:bookmarkStart w:id="13" w:name="_GoBack"/>
      <w:bookmarkEnd w:id="13"/>
      <w:r>
        <w:rPr>
          <w:noProof/>
        </w:rPr>
        <w:lastRenderedPageBreak/>
        <w:drawing>
          <wp:inline distT="0" distB="0" distL="0" distR="0" wp14:anchorId="13F30962" wp14:editId="62188904">
            <wp:extent cx="2488410" cy="1865943"/>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3361" cy="1877154"/>
                    </a:xfrm>
                    <a:prstGeom prst="rect">
                      <a:avLst/>
                    </a:prstGeom>
                    <a:noFill/>
                    <a:ln>
                      <a:noFill/>
                    </a:ln>
                  </pic:spPr>
                </pic:pic>
              </a:graphicData>
            </a:graphic>
          </wp:inline>
        </w:drawing>
      </w:r>
      <w:r>
        <w:rPr>
          <w:noProof/>
        </w:rPr>
        <w:drawing>
          <wp:inline distT="0" distB="0" distL="0" distR="0" wp14:anchorId="2231BE3D" wp14:editId="7FB05E57">
            <wp:extent cx="1181755" cy="19292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34976" t="28625" r="33995" b="3860"/>
                    <a:stretch/>
                  </pic:blipFill>
                  <pic:spPr bwMode="auto">
                    <a:xfrm>
                      <a:off x="0" y="0"/>
                      <a:ext cx="1198665" cy="1956876"/>
                    </a:xfrm>
                    <a:prstGeom prst="rect">
                      <a:avLst/>
                    </a:prstGeom>
                    <a:noFill/>
                    <a:ln>
                      <a:noFill/>
                    </a:ln>
                    <a:extLst>
                      <a:ext uri="{53640926-AAD7-44D8-BBD7-CCE9431645EC}">
                        <a14:shadowObscured xmlns:a14="http://schemas.microsoft.com/office/drawing/2010/main"/>
                      </a:ext>
                    </a:extLst>
                  </pic:spPr>
                </pic:pic>
              </a:graphicData>
            </a:graphic>
          </wp:inline>
        </w:drawing>
      </w:r>
    </w:p>
    <w:p w14:paraId="7FC6BB91" w14:textId="1D3A7726" w:rsidR="000B092A" w:rsidRDefault="000B092A" w:rsidP="00DB5D9D">
      <w:pPr>
        <w:keepNext/>
        <w:jc w:val="center"/>
      </w:pPr>
      <w:r>
        <w:rPr>
          <w:noProof/>
        </w:rPr>
        <w:drawing>
          <wp:inline distT="0" distB="0" distL="0" distR="0" wp14:anchorId="2B649436" wp14:editId="282EEDA9">
            <wp:extent cx="1904033" cy="2154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15098"/>
                    <a:stretch/>
                  </pic:blipFill>
                  <pic:spPr bwMode="auto">
                    <a:xfrm>
                      <a:off x="0" y="0"/>
                      <a:ext cx="1921334" cy="2174398"/>
                    </a:xfrm>
                    <a:prstGeom prst="rect">
                      <a:avLst/>
                    </a:prstGeom>
                    <a:noFill/>
                    <a:ln>
                      <a:noFill/>
                    </a:ln>
                    <a:extLst>
                      <a:ext uri="{53640926-AAD7-44D8-BBD7-CCE9431645EC}">
                        <a14:shadowObscured xmlns:a14="http://schemas.microsoft.com/office/drawing/2010/main"/>
                      </a:ext>
                    </a:extLst>
                  </pic:spPr>
                </pic:pic>
              </a:graphicData>
            </a:graphic>
          </wp:inline>
        </w:drawing>
      </w:r>
      <w:commentRangeStart w:id="14"/>
      <w:r w:rsidR="008508CB">
        <w:rPr>
          <w:noProof/>
        </w:rPr>
        <w:drawing>
          <wp:inline distT="0" distB="0" distL="0" distR="0" wp14:anchorId="66F9C07F" wp14:editId="4A9AA92C">
            <wp:extent cx="1870232" cy="18702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2463" cy="1902463"/>
                    </a:xfrm>
                    <a:prstGeom prst="rect">
                      <a:avLst/>
                    </a:prstGeom>
                    <a:noFill/>
                    <a:ln>
                      <a:noFill/>
                    </a:ln>
                  </pic:spPr>
                </pic:pic>
              </a:graphicData>
            </a:graphic>
          </wp:inline>
        </w:drawing>
      </w:r>
      <w:commentRangeEnd w:id="14"/>
      <w:r w:rsidR="00FE47FA">
        <w:rPr>
          <w:rStyle w:val="CommentReference"/>
        </w:rPr>
        <w:commentReference w:id="14"/>
      </w:r>
    </w:p>
    <w:p w14:paraId="1CF371D6" w14:textId="5F899C45" w:rsidR="000B092A" w:rsidRDefault="000B092A" w:rsidP="000B092A">
      <w:pPr>
        <w:pStyle w:val="Caption"/>
      </w:pPr>
      <w:r>
        <w:t xml:space="preserve">Figure </w:t>
      </w:r>
      <w:r>
        <w:fldChar w:fldCharType="begin"/>
      </w:r>
      <w:r>
        <w:instrText xml:space="preserve"> SEQ Figure \* ARABIC </w:instrText>
      </w:r>
      <w:r>
        <w:fldChar w:fldCharType="separate"/>
      </w:r>
      <w:r w:rsidR="0085219F">
        <w:rPr>
          <w:noProof/>
        </w:rPr>
        <w:t>2</w:t>
      </w:r>
      <w:r>
        <w:fldChar w:fldCharType="end"/>
      </w:r>
      <w:r>
        <w:t>: A</w:t>
      </w:r>
      <w:r w:rsidRPr="000B092A">
        <w:t>pplication</w:t>
      </w:r>
      <w:r>
        <w:t xml:space="preserve"> of the algorithm</w:t>
      </w:r>
      <w:r w:rsidRPr="000B092A">
        <w:t xml:space="preserve"> on a 3d landfill leakage (Landfill Porto </w:t>
      </w:r>
      <w:commentRangeStart w:id="15"/>
      <w:proofErr w:type="spellStart"/>
      <w:r w:rsidRPr="000B092A">
        <w:t>Marghera</w:t>
      </w:r>
      <w:commentRangeEnd w:id="15"/>
      <w:proofErr w:type="spellEnd"/>
      <w:r w:rsidR="00DB5D9D">
        <w:rPr>
          <w:rStyle w:val="CommentReference"/>
          <w:b w:val="0"/>
        </w:rPr>
        <w:commentReference w:id="15"/>
      </w:r>
      <w:r w:rsidRPr="000B092A">
        <w:t xml:space="preserve">). </w:t>
      </w:r>
      <w:r w:rsidR="00DB5D9D">
        <w:t>(a) initial m</w:t>
      </w:r>
      <w:r w:rsidR="008508CB">
        <w:t>ap of resistivity</w:t>
      </w:r>
      <w:r w:rsidR="00DB5D9D">
        <w:t xml:space="preserve"> showing the </w:t>
      </w:r>
      <w:r w:rsidR="008508CB">
        <w:t>landfill</w:t>
      </w:r>
      <w:r w:rsidR="00DB5D9D">
        <w:t xml:space="preserve"> delineation</w:t>
      </w:r>
      <w:r w:rsidR="008508CB">
        <w:t xml:space="preserve"> and</w:t>
      </w:r>
      <w:r w:rsidR="00DB5D9D">
        <w:t xml:space="preserve"> the presence of a hole</w:t>
      </w:r>
      <w:r w:rsidR="008508CB">
        <w:t xml:space="preserve"> in the liner</w:t>
      </w:r>
      <w:r w:rsidR="00DB5D9D">
        <w:t>. (b) result of potential field</w:t>
      </w:r>
      <w:r w:rsidR="008508CB">
        <w:t xml:space="preserve"> u</w:t>
      </w:r>
      <w:r w:rsidR="00DB5D9D">
        <w:t xml:space="preserve"> for the MALM simulation (c) voltage distribution from field acquisition</w:t>
      </w:r>
      <w:r w:rsidR="008508CB">
        <w:t xml:space="preserve"> (d) source current density after inversion of synthetic data</w:t>
      </w:r>
      <w:r w:rsidR="00DB5D9D">
        <w:t xml:space="preserve">. </w:t>
      </w:r>
      <w:r w:rsidRPr="000B092A">
        <w:t xml:space="preserve">The ICSD shows </w:t>
      </w:r>
      <w:r w:rsidR="008508CB">
        <w:t xml:space="preserve">here </w:t>
      </w:r>
      <w:r w:rsidRPr="000B092A">
        <w:t>all its usefulness when the remote electrodes are not enough distant and pollute the signal</w:t>
      </w:r>
      <w:r w:rsidR="00DB5D9D">
        <w:t xml:space="preserve"> and interpretation of equipotential.</w:t>
      </w:r>
    </w:p>
    <w:p w14:paraId="3CA32355" w14:textId="249918CF" w:rsidR="00DB5D9D" w:rsidRDefault="00DB5D9D">
      <w:pPr>
        <w:ind w:firstLine="0"/>
        <w:jc w:val="left"/>
      </w:pPr>
      <w:r>
        <w:br w:type="page"/>
      </w:r>
    </w:p>
    <w:p w14:paraId="4EE1BF5D" w14:textId="61DC15F8" w:rsidR="00631E8B" w:rsidRDefault="00631E8B" w:rsidP="00A02D09">
      <w:pPr>
        <w:ind w:firstLine="0"/>
        <w:jc w:val="left"/>
        <w:rPr>
          <w:szCs w:val="24"/>
        </w:rPr>
        <w:sectPr w:rsidR="00631E8B" w:rsidSect="00FF0CBE">
          <w:footerReference w:type="first" r:id="rId18"/>
          <w:type w:val="continuous"/>
          <w:pgSz w:w="11907" w:h="16840" w:code="9"/>
          <w:pgMar w:top="2952" w:right="2491" w:bottom="2952" w:left="2491" w:header="2376" w:footer="1382" w:gutter="0"/>
          <w:lnNumType w:countBy="5" w:restart="continuous"/>
          <w:cols w:space="720"/>
          <w:noEndnote/>
          <w:titlePg/>
          <w:docGrid w:linePitch="272"/>
        </w:sectPr>
      </w:pPr>
    </w:p>
    <w:p w14:paraId="009E94B6" w14:textId="327BF3F4" w:rsidR="00271769" w:rsidRDefault="002E18DD" w:rsidP="002E18DD">
      <w:pPr>
        <w:pStyle w:val="HeaderNonumbers"/>
      </w:pPr>
      <w:r>
        <w:lastRenderedPageBreak/>
        <w:t>References</w:t>
      </w:r>
    </w:p>
    <w:p w14:paraId="5E8F1741" w14:textId="77777777" w:rsidR="002E18DD" w:rsidRPr="00DB124C" w:rsidRDefault="002E18DD" w:rsidP="002E18DD">
      <w:pPr>
        <w:ind w:firstLine="0"/>
        <w:rPr>
          <w:rFonts w:cs="Times"/>
          <w:lang w:val="en-GB"/>
        </w:rPr>
      </w:pPr>
    </w:p>
    <w:p w14:paraId="3658E0D4" w14:textId="77777777" w:rsidR="00390EA5" w:rsidRPr="00390EA5" w:rsidRDefault="006179BE" w:rsidP="00390EA5">
      <w:pPr>
        <w:pStyle w:val="Bibliography"/>
        <w:rPr>
          <w:rFonts w:cs="Times"/>
        </w:rPr>
      </w:pPr>
      <w:r>
        <w:rPr>
          <w:rFonts w:cs="Times"/>
          <w:lang w:val="en-GB"/>
        </w:rPr>
        <w:fldChar w:fldCharType="begin"/>
      </w:r>
      <w:r>
        <w:rPr>
          <w:rFonts w:cs="Times"/>
          <w:lang w:val="en-GB"/>
        </w:rPr>
        <w:instrText xml:space="preserve"> ADDIN ZOTERO_BIBL {"uncited":[],"omitted":[],"custom":[]} CSL_BIBLIOGRAPHY </w:instrText>
      </w:r>
      <w:r>
        <w:rPr>
          <w:rFonts w:cs="Times"/>
          <w:lang w:val="en-GB"/>
        </w:rPr>
        <w:fldChar w:fldCharType="separate"/>
      </w:r>
      <w:r w:rsidR="00390EA5" w:rsidRPr="00390EA5">
        <w:rPr>
          <w:rFonts w:cs="Times"/>
        </w:rPr>
        <w:t>Binley, A., Daily, W., Ramirez, A., 1999. Detecting Leaks from Waste Storage Ponds using Electrical Tomographic Methods 8.</w:t>
      </w:r>
    </w:p>
    <w:p w14:paraId="0AB5E71B" w14:textId="77777777" w:rsidR="00390EA5" w:rsidRPr="00390EA5" w:rsidRDefault="00390EA5" w:rsidP="00390EA5">
      <w:pPr>
        <w:pStyle w:val="Bibliography"/>
        <w:rPr>
          <w:rFonts w:cs="Times"/>
        </w:rPr>
      </w:pPr>
      <w:r w:rsidRPr="00390EA5">
        <w:rPr>
          <w:rFonts w:cs="Times"/>
        </w:rPr>
        <w:t>Binley, A., Daily, W., Ramirez, A., 1997. Detecting Leaks from Environmental Barriers Using Electrical Current Imaging. JEEG 2, 11–19. https://doi.org/10.4133/JEEG2.1.11</w:t>
      </w:r>
    </w:p>
    <w:p w14:paraId="7F6FB239" w14:textId="77777777" w:rsidR="00390EA5" w:rsidRPr="00390EA5" w:rsidRDefault="00390EA5" w:rsidP="00390EA5">
      <w:pPr>
        <w:pStyle w:val="Bibliography"/>
        <w:rPr>
          <w:rFonts w:cs="Times"/>
        </w:rPr>
      </w:pPr>
      <w:r w:rsidRPr="00390EA5">
        <w:rPr>
          <w:rFonts w:cs="Times"/>
        </w:rPr>
        <w:t>Binley, A., Kemna, A., 2005. DC Resistivity and Induced Polarization Methods, in: Rubin, Y., Hubbard, S.S. (Eds.), Hydrogeophysics. Springer Netherlands, Dordrecht, pp. 129–156. https://doi.org/10.1007/1-4020-3102-5_5</w:t>
      </w:r>
    </w:p>
    <w:p w14:paraId="7B15367B" w14:textId="77777777" w:rsidR="00390EA5" w:rsidRPr="00390EA5" w:rsidRDefault="00390EA5" w:rsidP="00390EA5">
      <w:pPr>
        <w:pStyle w:val="Bibliography"/>
        <w:rPr>
          <w:rFonts w:cs="Times"/>
        </w:rPr>
      </w:pPr>
      <w:r w:rsidRPr="00390EA5">
        <w:rPr>
          <w:rFonts w:cs="Times"/>
        </w:rPr>
        <w:t>Blanchy, G., Saneiyan, S., Boyd, J., McLachlan, P., Binley, A., 2020. ResIPy, an intuitive open source software for complex geoelectrical inversion/modeling. Computers &amp; Geosciences 137, 104423. https://doi.org/10.1016/j.cageo.2020.104423</w:t>
      </w:r>
    </w:p>
    <w:p w14:paraId="77D7FD99" w14:textId="77777777" w:rsidR="00390EA5" w:rsidRPr="00390EA5" w:rsidRDefault="00390EA5" w:rsidP="00390EA5">
      <w:pPr>
        <w:pStyle w:val="Bibliography"/>
        <w:rPr>
          <w:rFonts w:cs="Times"/>
        </w:rPr>
      </w:pPr>
      <w:r w:rsidRPr="00390EA5">
        <w:rPr>
          <w:rFonts w:cs="Times"/>
        </w:rPr>
        <w:t>Colucci, P., Darilek, G.T., Laine, D.L., Binley, A., n.d. LOCATING LANDFILL LEAKS COVERED WITH WASTE 5.</w:t>
      </w:r>
    </w:p>
    <w:p w14:paraId="3428CC98" w14:textId="77777777" w:rsidR="00390EA5" w:rsidRPr="00390EA5" w:rsidRDefault="00390EA5" w:rsidP="00390EA5">
      <w:pPr>
        <w:pStyle w:val="Bibliography"/>
        <w:rPr>
          <w:rFonts w:cs="Times"/>
        </w:rPr>
      </w:pPr>
      <w:r w:rsidRPr="00390EA5">
        <w:rPr>
          <w:rFonts w:cs="Times"/>
          <w:lang w:val="it-IT"/>
        </w:rPr>
        <w:t xml:space="preserve">De Carlo, L., Perri, M.T., Caputo, M.C., Deiana, R., Vurro, M., Cassiani, G., 2013. </w:t>
      </w:r>
      <w:r w:rsidRPr="00390EA5">
        <w:rPr>
          <w:rFonts w:cs="Times"/>
        </w:rPr>
        <w:t>Characterization of a dismissed landfill via electrical resistivity tomography and mise-à-la-masse method. Journal of Applied Geophysics 98, 1–10. https://doi.org/10.1016/j.jappgeo.2013.07.010</w:t>
      </w:r>
    </w:p>
    <w:p w14:paraId="1C3DC05B" w14:textId="77777777" w:rsidR="00390EA5" w:rsidRPr="00390EA5" w:rsidRDefault="00390EA5" w:rsidP="00390EA5">
      <w:pPr>
        <w:pStyle w:val="Bibliography"/>
        <w:rPr>
          <w:rFonts w:cs="Times"/>
        </w:rPr>
      </w:pPr>
      <w:r w:rsidRPr="00390EA5">
        <w:rPr>
          <w:rFonts w:cs="Times"/>
        </w:rPr>
        <w:t>Hatanaka, H., Aono, T., Mizunaga, H., Ushijima, K., n.d. Three-Dimensional Modeling and Inversion of the Mise-a-la-masse Data Using a Steel- Casing Borehole 6.</w:t>
      </w:r>
    </w:p>
    <w:p w14:paraId="0809346F" w14:textId="77777777" w:rsidR="00390EA5" w:rsidRPr="00390EA5" w:rsidRDefault="00390EA5" w:rsidP="00390EA5">
      <w:pPr>
        <w:pStyle w:val="Bibliography"/>
        <w:rPr>
          <w:rFonts w:cs="Times"/>
          <w:lang w:val="it-IT"/>
        </w:rPr>
      </w:pPr>
      <w:r w:rsidRPr="00390EA5">
        <w:rPr>
          <w:rFonts w:cs="Times"/>
          <w:lang w:val="it-IT"/>
        </w:rPr>
        <w:t xml:space="preserve">Mary, B., Peruzzo, L., Boaga, J., Cenni, N., Schmutz, M., Wu, Y., Hubbard, S.S., Cassiani, G., 2020. </w:t>
      </w:r>
      <w:r w:rsidRPr="00390EA5">
        <w:rPr>
          <w:rFonts w:cs="Times"/>
        </w:rPr>
        <w:t xml:space="preserve">Time-lapse monitoring of root water uptake using electrical resistivity tomography and mise-&amp;amp;#224;-la-masse: a vineyard infiltration experiment. </w:t>
      </w:r>
      <w:r w:rsidRPr="00390EA5">
        <w:rPr>
          <w:rFonts w:cs="Times"/>
          <w:lang w:val="it-IT"/>
        </w:rPr>
        <w:t>SOIL 6, 95–114. https://doi.org/10.5194/soil-6-95-2020</w:t>
      </w:r>
    </w:p>
    <w:p w14:paraId="642D43D7" w14:textId="77777777" w:rsidR="00390EA5" w:rsidRPr="00390EA5" w:rsidRDefault="00390EA5" w:rsidP="00390EA5">
      <w:pPr>
        <w:pStyle w:val="Bibliography"/>
        <w:rPr>
          <w:rFonts w:cs="Times"/>
          <w:lang w:val="it-IT"/>
        </w:rPr>
      </w:pPr>
      <w:r w:rsidRPr="00390EA5">
        <w:rPr>
          <w:rFonts w:cs="Times"/>
          <w:lang w:val="it-IT"/>
        </w:rPr>
        <w:t xml:space="preserve">Mary, B., Peruzzo, L., Boaga, J., Schmutz, M., Wu, Y., Hubbard, S.S., Cassiani, G., 2018. </w:t>
      </w:r>
      <w:r w:rsidRPr="00390EA5">
        <w:rPr>
          <w:rFonts w:cs="Times"/>
        </w:rPr>
        <w:t xml:space="preserve">Small-scale characterization of vine plant root water uptake via 3-D electrical resistivity tomography and mise-&amp;amp;#224;-la-masse method. </w:t>
      </w:r>
      <w:r w:rsidRPr="00390EA5">
        <w:rPr>
          <w:rFonts w:cs="Times"/>
          <w:lang w:val="it-IT"/>
        </w:rPr>
        <w:t>Hydrol. Earth Syst. Sci. 22, 5427–5444. https://doi.org/10.5194/hess-22-5427-2018</w:t>
      </w:r>
    </w:p>
    <w:p w14:paraId="37906DD1" w14:textId="77777777" w:rsidR="00390EA5" w:rsidRPr="00390EA5" w:rsidRDefault="00390EA5" w:rsidP="00390EA5">
      <w:pPr>
        <w:pStyle w:val="Bibliography"/>
        <w:rPr>
          <w:rFonts w:cs="Times"/>
          <w:lang w:val="it-IT"/>
        </w:rPr>
      </w:pPr>
      <w:r w:rsidRPr="00390EA5">
        <w:rPr>
          <w:rFonts w:cs="Times"/>
          <w:lang w:val="it-IT"/>
        </w:rPr>
        <w:t xml:space="preserve">Mary, B., Vanella, D., Consoli, S., Cassiani, G., 2019. </w:t>
      </w:r>
      <w:r w:rsidRPr="00390EA5">
        <w:rPr>
          <w:rFonts w:cs="Times"/>
        </w:rPr>
        <w:t xml:space="preserve">Assessing the extent of citrus trees root apparatus under deficit irrigation via multi-method geo-electrical imaging. </w:t>
      </w:r>
      <w:r w:rsidRPr="00390EA5">
        <w:rPr>
          <w:rFonts w:cs="Times"/>
          <w:lang w:val="it-IT"/>
        </w:rPr>
        <w:t>Sci Rep 9, 9913. https://doi.org/10.1038/s41598-019-46107-w</w:t>
      </w:r>
    </w:p>
    <w:p w14:paraId="3AD1B52E" w14:textId="77777777" w:rsidR="00390EA5" w:rsidRPr="00390EA5" w:rsidRDefault="00390EA5" w:rsidP="00390EA5">
      <w:pPr>
        <w:pStyle w:val="Bibliography"/>
        <w:rPr>
          <w:rFonts w:cs="Times"/>
        </w:rPr>
      </w:pPr>
      <w:r w:rsidRPr="00390EA5">
        <w:rPr>
          <w:rFonts w:cs="Times"/>
          <w:lang w:val="it-IT"/>
        </w:rPr>
        <w:t xml:space="preserve">Perri, M.T., De Vita, P., Masciale, R., Portoghese, I., Chirico, G.B., Cassiani, G., 2018. </w:t>
      </w:r>
      <w:r w:rsidRPr="00390EA5">
        <w:rPr>
          <w:rFonts w:cs="Times"/>
        </w:rPr>
        <w:t>Time-lapse Mise-á-la-Masse measurements and modeling for tracer test monitoring in a shallow aquifer. Journal of Hydrology 561, 461–477. https://doi.org/10.1016/j.jhydrol.2017.11.013</w:t>
      </w:r>
    </w:p>
    <w:p w14:paraId="1A207FC7" w14:textId="77777777" w:rsidR="00390EA5" w:rsidRPr="00390EA5" w:rsidRDefault="00390EA5" w:rsidP="00390EA5">
      <w:pPr>
        <w:pStyle w:val="Bibliography"/>
        <w:rPr>
          <w:rFonts w:cs="Times"/>
        </w:rPr>
      </w:pPr>
      <w:r w:rsidRPr="00390EA5">
        <w:rPr>
          <w:rFonts w:cs="Times"/>
        </w:rPr>
        <w:t>Ren, Z., Kalscheuer, T., 2020. Uncertainty and Resolution Analysis of 2D and 3D Inversion Models Computed from Geophysical Electromagnetic Data. Surv Geophys 41, 47–112. https://doi.org/10.1007/s10712-019-09567-3</w:t>
      </w:r>
    </w:p>
    <w:p w14:paraId="6BD2B581" w14:textId="77777777" w:rsidR="00390EA5" w:rsidRPr="00390EA5" w:rsidRDefault="00390EA5" w:rsidP="00390EA5">
      <w:pPr>
        <w:pStyle w:val="Bibliography"/>
        <w:rPr>
          <w:rFonts w:cs="Times"/>
        </w:rPr>
      </w:pPr>
      <w:r w:rsidRPr="00390EA5">
        <w:rPr>
          <w:rFonts w:cs="Times"/>
        </w:rPr>
        <w:lastRenderedPageBreak/>
        <w:t>Rücker, C., Günther, T., Wagner, F.M., 2017. pyGIMLi: An open-source library for modelling and inversion in geophysics. Computers &amp; Geosciences 109, 106–123. https://doi.org/10.1016/j.cageo.2017.07.011</w:t>
      </w:r>
    </w:p>
    <w:p w14:paraId="0D8A0942" w14:textId="77777777" w:rsidR="00390EA5" w:rsidRPr="00390EA5" w:rsidRDefault="00390EA5" w:rsidP="00390EA5">
      <w:pPr>
        <w:pStyle w:val="Bibliography"/>
        <w:rPr>
          <w:rFonts w:cs="Times"/>
        </w:rPr>
      </w:pPr>
      <w:r w:rsidRPr="00390EA5">
        <w:rPr>
          <w:rFonts w:cs="Times"/>
        </w:rPr>
        <w:t>Shao, Z., Revil, A., Mao, D., Wang, D., 2018. Finding buried metallic pipes using a non-destructive approach based on 3D time-domain induced polarization data. Journal of Applied Geophysics 151, 234–245. https://doi.org/10.1016/j.jappgeo.2018.02.024</w:t>
      </w:r>
    </w:p>
    <w:p w14:paraId="0391D1F7" w14:textId="77777777" w:rsidR="00390EA5" w:rsidRPr="00390EA5" w:rsidRDefault="00390EA5" w:rsidP="00390EA5">
      <w:pPr>
        <w:pStyle w:val="Bibliography"/>
        <w:rPr>
          <w:rFonts w:cs="Times"/>
        </w:rPr>
      </w:pPr>
      <w:r w:rsidRPr="00390EA5">
        <w:rPr>
          <w:rFonts w:cs="Times"/>
        </w:rPr>
        <w:t>Wondimu, H.D., Mammo, T., Webster, B., 2018. 3D joint inversion of Gradient and Mise-à-la-Masse borehole IP/Resistivity data and its application to magmatic sulfide mineral deposit exploration. Acta Geophys. 66, 1031–1045. https://doi.org/10.1007/s11600-018-0199-x</w:t>
      </w:r>
    </w:p>
    <w:p w14:paraId="20740583" w14:textId="43265F42" w:rsidR="00631E8B" w:rsidRDefault="006179BE" w:rsidP="00631E8B">
      <w:pPr>
        <w:spacing w:after="120" w:line="360" w:lineRule="auto"/>
        <w:rPr>
          <w:rFonts w:cs="Times"/>
          <w:lang w:val="en-GB"/>
        </w:rPr>
      </w:pPr>
      <w:r>
        <w:rPr>
          <w:rFonts w:cs="Times"/>
          <w:lang w:val="en-GB"/>
        </w:rPr>
        <w:fldChar w:fldCharType="end"/>
      </w:r>
    </w:p>
    <w:p w14:paraId="4BC8ACD8" w14:textId="10A6BEBB" w:rsidR="00631E8B" w:rsidRDefault="00631E8B" w:rsidP="00631E8B">
      <w:pPr>
        <w:spacing w:after="120" w:line="360" w:lineRule="auto"/>
        <w:rPr>
          <w:rFonts w:cs="Times"/>
          <w:lang w:val="en-GB"/>
        </w:rPr>
      </w:pPr>
    </w:p>
    <w:p w14:paraId="67EFCDB8" w14:textId="14425C6F" w:rsidR="006A1E56" w:rsidRDefault="006A1E56" w:rsidP="00631E8B">
      <w:pPr>
        <w:spacing w:after="120" w:line="360" w:lineRule="auto"/>
        <w:rPr>
          <w:rFonts w:cs="Times"/>
          <w:lang w:val="en-GB"/>
        </w:rPr>
      </w:pPr>
    </w:p>
    <w:p w14:paraId="27B58970" w14:textId="78514E86" w:rsidR="003B46F7" w:rsidRPr="003B46F7" w:rsidRDefault="003B46F7" w:rsidP="003B46F7">
      <w:pPr>
        <w:autoSpaceDE w:val="0"/>
        <w:autoSpaceDN w:val="0"/>
        <w:adjustRightInd w:val="0"/>
        <w:ind w:firstLine="0"/>
        <w:jc w:val="left"/>
        <w:rPr>
          <w:rFonts w:ascii="TimesNewRoman" w:hAnsi="TimesNewRoman" w:cs="TimesNewRoman"/>
          <w:sz w:val="16"/>
          <w:szCs w:val="16"/>
          <w:lang w:val="en-GB" w:eastAsia="en-GB"/>
        </w:rPr>
      </w:pPr>
      <w:r w:rsidRPr="003B46F7">
        <w:rPr>
          <w:rFonts w:ascii="TimesNewRoman" w:hAnsi="TimesNewRoman" w:cs="TimesNewRoman"/>
          <w:sz w:val="16"/>
          <w:szCs w:val="16"/>
          <w:lang w:val="en-GB" w:eastAsia="en-GB"/>
        </w:rPr>
        <w:t>Borehole-to-surface electrical resistivity monitoring of a salt water injection</w:t>
      </w:r>
    </w:p>
    <w:p w14:paraId="08532C52" w14:textId="4AB3A148" w:rsidR="006179BE" w:rsidRPr="009B7787" w:rsidRDefault="003B46F7" w:rsidP="003B46F7">
      <w:pPr>
        <w:rPr>
          <w:lang w:val="en-GB"/>
        </w:rPr>
      </w:pPr>
      <w:r w:rsidRPr="009B7787">
        <w:rPr>
          <w:rFonts w:ascii="TimesNewRoman" w:hAnsi="TimesNewRoman" w:cs="TimesNewRoman"/>
          <w:sz w:val="16"/>
          <w:szCs w:val="16"/>
          <w:lang w:val="en-GB" w:eastAsia="en-GB"/>
        </w:rPr>
        <w:t xml:space="preserve">Experiment </w:t>
      </w:r>
      <w:r w:rsidRPr="003B46F7">
        <w:rPr>
          <w:rFonts w:ascii="TimesNewRoman" w:hAnsi="TimesNewRoman" w:cs="TimesNewRoman"/>
          <w:sz w:val="16"/>
          <w:szCs w:val="16"/>
          <w:lang w:val="it-IT" w:eastAsia="en-GB"/>
        </w:rPr>
        <w:sym w:font="Wingdings" w:char="F0E0"/>
      </w:r>
      <w:r w:rsidRPr="009B7787">
        <w:rPr>
          <w:rFonts w:ascii="TimesNewRoman" w:hAnsi="TimesNewRoman" w:cs="TimesNewRoman"/>
          <w:sz w:val="16"/>
          <w:szCs w:val="16"/>
          <w:lang w:val="en-GB" w:eastAsia="en-GB"/>
        </w:rPr>
        <w:t xml:space="preserve"> modelling in MALM</w:t>
      </w:r>
      <w:r w:rsidR="009B7787" w:rsidRPr="009B7787">
        <w:rPr>
          <w:rFonts w:ascii="TimesNewRoman" w:hAnsi="TimesNewRoman" w:cs="TimesNewRoman"/>
          <w:sz w:val="16"/>
          <w:szCs w:val="16"/>
          <w:lang w:val="en-GB" w:eastAsia="en-GB"/>
        </w:rPr>
        <w:t xml:space="preserve"> </w:t>
      </w:r>
      <w:proofErr w:type="spellStart"/>
      <w:r w:rsidR="009B7787" w:rsidRPr="009B7787">
        <w:rPr>
          <w:rFonts w:ascii="TimesNewRoman" w:hAnsi="TimesNewRoman" w:cs="TimesNewRoman"/>
          <w:sz w:val="16"/>
          <w:szCs w:val="16"/>
          <w:lang w:val="en-GB" w:eastAsia="en-GB"/>
        </w:rPr>
        <w:t>Bevc</w:t>
      </w:r>
      <w:proofErr w:type="spellEnd"/>
    </w:p>
    <w:p w14:paraId="4F41FF51" w14:textId="77777777" w:rsidR="006179BE" w:rsidRDefault="006179BE" w:rsidP="006A1E56"/>
    <w:p w14:paraId="6D8B3057" w14:textId="667C03F5" w:rsidR="006A1E56" w:rsidRDefault="006A1E56" w:rsidP="006A1E56">
      <w:r>
        <w:t xml:space="preserve">Recent paper of </w:t>
      </w:r>
      <w:proofErr w:type="spellStart"/>
      <w:r>
        <w:t>Blanchy</w:t>
      </w:r>
      <w:proofErr w:type="spellEnd"/>
      <w:r>
        <w:t xml:space="preserve"> and </w:t>
      </w:r>
      <w:proofErr w:type="spellStart"/>
      <w:r>
        <w:t>pygimli</w:t>
      </w:r>
      <w:proofErr w:type="spellEnd"/>
      <w:r>
        <w:t xml:space="preserve"> team</w:t>
      </w:r>
    </w:p>
    <w:p w14:paraId="0FCA6701" w14:textId="77777777" w:rsidR="006A1E56" w:rsidRPr="006179BE" w:rsidRDefault="006A1E56" w:rsidP="006A1E56">
      <w:pPr>
        <w:rPr>
          <w:lang w:val="en-GB"/>
        </w:rPr>
      </w:pPr>
      <w:r w:rsidRPr="006179BE">
        <w:rPr>
          <w:lang w:val="en-GB"/>
        </w:rPr>
        <w:t xml:space="preserve">Paper </w:t>
      </w:r>
      <w:proofErr w:type="spellStart"/>
      <w:r w:rsidRPr="006179BE">
        <w:rPr>
          <w:lang w:val="en-GB"/>
        </w:rPr>
        <w:t>Revil</w:t>
      </w:r>
      <w:proofErr w:type="spellEnd"/>
    </w:p>
    <w:p w14:paraId="62DE4C54" w14:textId="77777777" w:rsidR="006A1E56" w:rsidRPr="006179BE" w:rsidRDefault="006A1E56" w:rsidP="006A1E56">
      <w:pPr>
        <w:rPr>
          <w:lang w:val="en-GB"/>
        </w:rPr>
      </w:pPr>
      <w:r w:rsidRPr="006179BE">
        <w:rPr>
          <w:lang w:val="en-GB"/>
        </w:rPr>
        <w:t>Papier Maria Theresa</w:t>
      </w:r>
    </w:p>
    <w:p w14:paraId="052330D9" w14:textId="77777777" w:rsidR="006A1E56" w:rsidRPr="006179BE" w:rsidRDefault="006A1E56" w:rsidP="006A1E56">
      <w:pPr>
        <w:rPr>
          <w:lang w:val="en-GB"/>
        </w:rPr>
      </w:pPr>
      <w:r w:rsidRPr="006179BE">
        <w:rPr>
          <w:lang w:val="en-GB"/>
        </w:rPr>
        <w:t xml:space="preserve">Papier </w:t>
      </w:r>
      <w:proofErr w:type="spellStart"/>
      <w:r w:rsidRPr="006179BE">
        <w:rPr>
          <w:lang w:val="en-GB"/>
        </w:rPr>
        <w:t>Abdoulsamad</w:t>
      </w:r>
      <w:proofErr w:type="spellEnd"/>
      <w:r w:rsidRPr="006179BE">
        <w:rPr>
          <w:lang w:val="en-GB"/>
        </w:rPr>
        <w:t xml:space="preserve"> et al 2019 leak in a dam</w:t>
      </w:r>
    </w:p>
    <w:bookmarkEnd w:id="1"/>
    <w:p w14:paraId="50E0D761" w14:textId="77777777" w:rsidR="006A1E56" w:rsidRPr="00631E8B" w:rsidRDefault="006A1E56" w:rsidP="00631E8B">
      <w:pPr>
        <w:spacing w:after="120" w:line="360" w:lineRule="auto"/>
        <w:rPr>
          <w:rFonts w:cs="Times"/>
          <w:lang w:val="en-GB"/>
        </w:rPr>
      </w:pPr>
    </w:p>
    <w:sectPr w:rsidR="006A1E56" w:rsidRPr="00631E8B" w:rsidSect="00631E8B">
      <w:pgSz w:w="11907" w:h="16840" w:code="9"/>
      <w:pgMar w:top="2952" w:right="2491" w:bottom="2952" w:left="2491" w:header="2376" w:footer="1382" w:gutter="0"/>
      <w:lnNumType w:countBy="5" w:restart="continuous"/>
      <w:cols w:space="72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ry Benjamin" w:date="2020-03-17T10:42:00Z" w:initials="MB">
    <w:p w14:paraId="204163EC" w14:textId="7B50E430" w:rsidR="00F01EDB" w:rsidRDefault="00F01EDB">
      <w:pPr>
        <w:pStyle w:val="CommentText"/>
      </w:pPr>
      <w:r>
        <w:rPr>
          <w:rStyle w:val="CommentReference"/>
        </w:rPr>
        <w:annotationRef/>
      </w:r>
      <w:r>
        <w:t>Create a sphinx website</w:t>
      </w:r>
    </w:p>
    <w:p w14:paraId="4C33C202" w14:textId="77777777" w:rsidR="00F01EDB" w:rsidRDefault="00327D0D">
      <w:pPr>
        <w:pStyle w:val="CommentText"/>
      </w:pPr>
      <w:hyperlink r:id="rId1" w:history="1">
        <w:r w:rsidR="00F01EDB">
          <w:rPr>
            <w:rStyle w:val="Hyperlink"/>
          </w:rPr>
          <w:t>https://www.sphinx-doc.org/en/master/</w:t>
        </w:r>
      </w:hyperlink>
    </w:p>
    <w:p w14:paraId="4CC2F85D" w14:textId="63238BB7" w:rsidR="00F01EDB" w:rsidRDefault="00327D0D">
      <w:pPr>
        <w:pStyle w:val="CommentText"/>
      </w:pPr>
      <w:hyperlink r:id="rId2" w:history="1">
        <w:r w:rsidR="00F01EDB">
          <w:rPr>
            <w:rStyle w:val="Hyperlink"/>
          </w:rPr>
          <w:t>https://geophysics-ubonn.github.io/reda/data_containers.html</w:t>
        </w:r>
      </w:hyperlink>
    </w:p>
  </w:comment>
  <w:comment w:id="4" w:author="Mary Benjamin" w:date="2020-03-16T14:05:00Z" w:initials="MB">
    <w:p w14:paraId="7FC98594" w14:textId="77777777" w:rsidR="0098558D" w:rsidRDefault="0098558D" w:rsidP="0098558D">
      <w:pPr>
        <w:pStyle w:val="CommentText"/>
      </w:pPr>
      <w:r>
        <w:rPr>
          <w:rStyle w:val="CommentReference"/>
        </w:rPr>
        <w:annotationRef/>
      </w:r>
      <w:r>
        <w:t>Try to invert the field dataset?</w:t>
      </w:r>
    </w:p>
  </w:comment>
  <w:comment w:id="5" w:author="Mary Benjamin" w:date="2020-03-16T14:05:00Z" w:initials="MB">
    <w:p w14:paraId="71168269" w14:textId="77777777" w:rsidR="0098558D" w:rsidRDefault="0098558D" w:rsidP="0098558D">
      <w:pPr>
        <w:pStyle w:val="CommentText"/>
      </w:pPr>
      <w:r>
        <w:rPr>
          <w:rStyle w:val="CommentReference"/>
        </w:rPr>
        <w:annotationRef/>
      </w:r>
      <w:r>
        <w:t>Try to invert the field dataset?</w:t>
      </w:r>
    </w:p>
  </w:comment>
  <w:comment w:id="12" w:author="Mary Benjamin" w:date="2020-03-16T16:04:00Z" w:initials="MB">
    <w:p w14:paraId="17BFBB9D" w14:textId="2A1E6972" w:rsidR="00CB6E2C" w:rsidRDefault="00CB6E2C">
      <w:pPr>
        <w:pStyle w:val="CommentText"/>
      </w:pPr>
      <w:r>
        <w:rPr>
          <w:rStyle w:val="CommentReference"/>
        </w:rPr>
        <w:annotationRef/>
      </w:r>
      <w:r>
        <w:t xml:space="preserve">Repeat same </w:t>
      </w:r>
      <w:proofErr w:type="spellStart"/>
      <w:r>
        <w:t>exercice</w:t>
      </w:r>
      <w:proofErr w:type="spellEnd"/>
      <w:r>
        <w:t xml:space="preserve"> for the MALM </w:t>
      </w:r>
    </w:p>
  </w:comment>
  <w:comment w:id="14" w:author="Mary Benjamin" w:date="2020-03-16T14:10:00Z" w:initials="MB">
    <w:p w14:paraId="40D218F7" w14:textId="77777777" w:rsidR="00FE47FA" w:rsidRDefault="00FE47FA">
      <w:pPr>
        <w:pStyle w:val="CommentText"/>
      </w:pPr>
      <w:r>
        <w:rPr>
          <w:rStyle w:val="CommentReference"/>
        </w:rPr>
        <w:annotationRef/>
      </w:r>
      <w:r>
        <w:t xml:space="preserve">This is probably not the best study case to show. </w:t>
      </w:r>
    </w:p>
    <w:p w14:paraId="2DB5369F" w14:textId="1104F30D" w:rsidR="00672853" w:rsidRDefault="00FE47FA" w:rsidP="00672853">
      <w:pPr>
        <w:pStyle w:val="ListParagraph"/>
        <w:numPr>
          <w:ilvl w:val="0"/>
          <w:numId w:val="35"/>
        </w:numPr>
        <w:spacing w:line="360" w:lineRule="auto"/>
      </w:pPr>
      <w:r>
        <w:t xml:space="preserve">What about </w:t>
      </w:r>
      <w:r w:rsidRPr="00CC1226">
        <w:rPr>
          <w:lang w:val="en-GB"/>
        </w:rPr>
        <w:fldChar w:fldCharType="begin"/>
      </w:r>
      <w:r w:rsidRPr="00CC1226">
        <w:rPr>
          <w:lang w:val="en-GB"/>
        </w:rPr>
        <w:instrText xml:space="preserve"> ADDIN ZOTERO_ITEM CSL_CITATION {"citationID":"VjRkswGM","properties":{"formattedCitation":"(De Carlo et al., 2013)","plainCitation":"(De Carlo et al., 2013)","noteIndex":0},"citationItems":[{"id":220,"uris":["http://zotero.org/users/local/Xr2OYzPj/items/CJN9ITYP"],"uri":["http://zotero.org/users/local/Xr2OYzPj/items/CJN9ITYP"],"itemData":{"id":220,"type":"article-journal","abstract":"Electrical resistivity methods are widely used for environmental applications, and they are particularly useful for the characterization and monitoring of sites where the presence of contamination requires a thorough understanding of the location and movement of water, that can act as a carrier of solutes. One such application is landﬁll studies, where the strong electrical contrasts between waste, leachate and surrounding formations make electrical methods a nearly ideal tool for investigation. In spite of the advantages, however, electrical investigation of landﬁlls poses also challenges, both logistical and interpretational. This paper presents the results of a study conducted on a dismissed landﬁll, close to the city of Corigliano d'Otranto, in the Apulia region (Southern Italy). The landﬁll is located in an abandoned quarry, that was subsequently re-utilized about thirty years ago as a site for urban waste disposal. The waste was thought to be more than 20 m thick, and the landﬁll bottom was expected to be conﬁned with an HDPE (high-density poli-ethylene) liner. During the digging operations performed to build a nearby new landﬁll, leachate was found, triggering an in-depth investigation including also non-invasive methods. The principal goal was to verify whether the leachate is indeed conﬁned, and to what extent, by the HDPE liner. We performed both surface electrical resistivity tomography (ERT) and mise-à-la-masse (MALM) surveys, facing the severe challenges posed by the rugged terrain of the abandoned quarry complex. A conductive body, probably associated with leachate, was found as deep as 40 m below the current landﬁll surface i.e. at a depth much larger than the expected 20 m thickness of waste. Given the logistical difﬁculties that limit the geometry of acquisition, we utilized synthetic forward modeling in order to conﬁrm/dismiss interpretational hypotheses emerging from the ERT and MALM results. This integration between measurements and modeling helped narrow the alternative interpretations and strengthened the conﬁdence in results, conﬁrming the effectiveness of non-invasive methods in landﬁll investigation and the importance of modeling in the interpretation of geophysical results.","container-title":"Journal of Applied Geophysics","DOI":"10.1016/j.jappgeo.2013.07.010","ISSN":"09269851","journalAbbreviation":"Journal of Applied Geophysics","language":"en","page":"1-10","source":"DOI.org (Crossref)","title":"Characterization of a dismissed landfill via electrical resistivity tomography and mise-à-la-masse method","volume":"98","author":[{"family":"De Carlo","given":"Lorenzo"},{"family":"Perri","given":"Maria Teresa"},{"family":"Caputo","given":"Maria Clementina"},{"family":"Deiana","given":"Rita"},{"family":"Vurro","given":"Michele"},{"family":"Cassiani","given":"Giorgio"}],"issued":{"date-parts":[["2013",11]]}}}],"schema":"https://github.com/citation-style-language/schema/raw/master/csl-citation.json"} </w:instrText>
      </w:r>
      <w:r w:rsidRPr="00CC1226">
        <w:rPr>
          <w:lang w:val="en-GB"/>
        </w:rPr>
        <w:fldChar w:fldCharType="separate"/>
      </w:r>
      <w:r w:rsidRPr="00CC1226">
        <w:rPr>
          <w:rFonts w:cs="Times"/>
        </w:rPr>
        <w:t>(De Carlo et al., 2013)</w:t>
      </w:r>
      <w:r w:rsidRPr="00CC1226">
        <w:rPr>
          <w:lang w:val="en-GB"/>
        </w:rPr>
        <w:fldChar w:fldCharType="end"/>
      </w:r>
      <w:r>
        <w:t>?</w:t>
      </w:r>
    </w:p>
  </w:comment>
  <w:comment w:id="15" w:author="Mary Benjamin" w:date="2020-03-16T12:24:00Z" w:initials="MB">
    <w:p w14:paraId="2F6C14A0" w14:textId="7FA70EA3" w:rsidR="00C05B35" w:rsidRDefault="00C05B35">
      <w:pPr>
        <w:pStyle w:val="CommentText"/>
      </w:pPr>
      <w:r>
        <w:rPr>
          <w:rStyle w:val="CommentReference"/>
        </w:rPr>
        <w:annotationRef/>
      </w:r>
      <w:r w:rsidR="00FE47FA">
        <w:t xml:space="preserve">In case </w:t>
      </w:r>
      <w:r w:rsidRPr="000B092A">
        <w:t>keep the field site confidential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C2F85D" w15:done="0"/>
  <w15:commentEx w15:paraId="7FC98594" w15:done="0"/>
  <w15:commentEx w15:paraId="71168269" w15:done="0"/>
  <w15:commentEx w15:paraId="17BFBB9D" w15:done="0"/>
  <w15:commentEx w15:paraId="2DB5369F" w15:done="0"/>
  <w15:commentEx w15:paraId="2F6C14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C2F85D" w16cid:durableId="221B2826"/>
  <w16cid:commentId w16cid:paraId="7FC98594" w16cid:durableId="221A0641"/>
  <w16cid:commentId w16cid:paraId="71168269" w16cid:durableId="221A0629"/>
  <w16cid:commentId w16cid:paraId="17BFBB9D" w16cid:durableId="221A221B"/>
  <w16cid:commentId w16cid:paraId="2DB5369F" w16cid:durableId="221A0744"/>
  <w16cid:commentId w16cid:paraId="2F6C14A0" w16cid:durableId="2219EE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E59E6" w14:textId="77777777" w:rsidR="00327D0D" w:rsidRDefault="00327D0D">
      <w:r>
        <w:separator/>
      </w:r>
    </w:p>
  </w:endnote>
  <w:endnote w:type="continuationSeparator" w:id="0">
    <w:p w14:paraId="3CCF9138" w14:textId="77777777" w:rsidR="00327D0D" w:rsidRDefault="00327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4A60E" w14:textId="33BC64E4" w:rsidR="00C05B35" w:rsidRDefault="00C05B35">
    <w:pPr>
      <w:pStyle w:val="Footer"/>
    </w:pPr>
    <w:r>
      <w:t xml:space="preserve">Preprint submitted to </w:t>
    </w:r>
    <w:r w:rsidRPr="000B092A">
      <w:t>Computer and Geosciences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E70DC" w14:textId="77777777" w:rsidR="00327D0D" w:rsidRDefault="00327D0D">
      <w:r>
        <w:separator/>
      </w:r>
    </w:p>
  </w:footnote>
  <w:footnote w:type="continuationSeparator" w:id="0">
    <w:p w14:paraId="1C3C11EF" w14:textId="77777777" w:rsidR="00327D0D" w:rsidRDefault="00327D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7DA5CE8"/>
    <w:multiLevelType w:val="hybridMultilevel"/>
    <w:tmpl w:val="E52E9890"/>
    <w:lvl w:ilvl="0" w:tplc="0809000F">
      <w:start w:val="1"/>
      <w:numFmt w:val="decimal"/>
      <w:lvlText w:val="%1."/>
      <w:lvlJc w:val="left"/>
      <w:pPr>
        <w:ind w:left="960" w:hanging="360"/>
      </w:pPr>
      <w:rPr>
        <w:rFonts w:hint="default"/>
      </w:rPr>
    </w:lvl>
    <w:lvl w:ilvl="1" w:tplc="08090003">
      <w:start w:val="1"/>
      <w:numFmt w:val="bullet"/>
      <w:lvlText w:val="o"/>
      <w:lvlJc w:val="left"/>
      <w:pPr>
        <w:ind w:left="1680" w:hanging="360"/>
      </w:pPr>
      <w:rPr>
        <w:rFonts w:ascii="Courier New" w:hAnsi="Courier New" w:cs="Courier New" w:hint="default"/>
      </w:rPr>
    </w:lvl>
    <w:lvl w:ilvl="2" w:tplc="08090005">
      <w:start w:val="1"/>
      <w:numFmt w:val="bullet"/>
      <w:lvlText w:val=""/>
      <w:lvlJc w:val="left"/>
      <w:pPr>
        <w:ind w:left="2400" w:hanging="360"/>
      </w:pPr>
      <w:rPr>
        <w:rFonts w:ascii="Wingdings" w:hAnsi="Wingdings" w:cs="Wingdings" w:hint="default"/>
      </w:rPr>
    </w:lvl>
    <w:lvl w:ilvl="3" w:tplc="08090001">
      <w:start w:val="1"/>
      <w:numFmt w:val="bullet"/>
      <w:lvlText w:val=""/>
      <w:lvlJc w:val="left"/>
      <w:pPr>
        <w:ind w:left="3120" w:hanging="360"/>
      </w:pPr>
      <w:rPr>
        <w:rFonts w:ascii="Symbol" w:hAnsi="Symbol" w:cs="Symbol" w:hint="default"/>
      </w:rPr>
    </w:lvl>
    <w:lvl w:ilvl="4" w:tplc="08090003">
      <w:start w:val="1"/>
      <w:numFmt w:val="bullet"/>
      <w:lvlText w:val="o"/>
      <w:lvlJc w:val="left"/>
      <w:pPr>
        <w:ind w:left="3840" w:hanging="360"/>
      </w:pPr>
      <w:rPr>
        <w:rFonts w:ascii="Courier New" w:hAnsi="Courier New" w:cs="Courier New" w:hint="default"/>
      </w:rPr>
    </w:lvl>
    <w:lvl w:ilvl="5" w:tplc="08090005">
      <w:start w:val="1"/>
      <w:numFmt w:val="bullet"/>
      <w:lvlText w:val=""/>
      <w:lvlJc w:val="left"/>
      <w:pPr>
        <w:ind w:left="4560" w:hanging="360"/>
      </w:pPr>
      <w:rPr>
        <w:rFonts w:ascii="Wingdings" w:hAnsi="Wingdings" w:cs="Wingdings" w:hint="default"/>
      </w:rPr>
    </w:lvl>
    <w:lvl w:ilvl="6" w:tplc="08090001">
      <w:start w:val="1"/>
      <w:numFmt w:val="bullet"/>
      <w:lvlText w:val=""/>
      <w:lvlJc w:val="left"/>
      <w:pPr>
        <w:ind w:left="5280" w:hanging="360"/>
      </w:pPr>
      <w:rPr>
        <w:rFonts w:ascii="Symbol" w:hAnsi="Symbol" w:cs="Symbol" w:hint="default"/>
      </w:rPr>
    </w:lvl>
    <w:lvl w:ilvl="7" w:tplc="08090003">
      <w:start w:val="1"/>
      <w:numFmt w:val="bullet"/>
      <w:lvlText w:val="o"/>
      <w:lvlJc w:val="left"/>
      <w:pPr>
        <w:ind w:left="6000" w:hanging="360"/>
      </w:pPr>
      <w:rPr>
        <w:rFonts w:ascii="Courier New" w:hAnsi="Courier New" w:cs="Courier New" w:hint="default"/>
      </w:rPr>
    </w:lvl>
    <w:lvl w:ilvl="8" w:tplc="08090005">
      <w:start w:val="1"/>
      <w:numFmt w:val="bullet"/>
      <w:lvlText w:val=""/>
      <w:lvlJc w:val="left"/>
      <w:pPr>
        <w:ind w:left="6720" w:hanging="360"/>
      </w:pPr>
      <w:rPr>
        <w:rFonts w:ascii="Wingdings" w:hAnsi="Wingdings" w:cs="Wingdings" w:hint="default"/>
      </w:rPr>
    </w:lvl>
  </w:abstractNum>
  <w:abstractNum w:abstractNumId="2" w15:restartNumberingAfterBreak="0">
    <w:nsid w:val="08DE6281"/>
    <w:multiLevelType w:val="hybridMultilevel"/>
    <w:tmpl w:val="57C8E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966EED"/>
    <w:multiLevelType w:val="hybridMultilevel"/>
    <w:tmpl w:val="AC9ECFEA"/>
    <w:lvl w:ilvl="0" w:tplc="69742698">
      <w:start w:val="1"/>
      <w:numFmt w:val="decimal"/>
      <w:pStyle w:val="heading2"/>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BF1D34"/>
    <w:multiLevelType w:val="hybridMultilevel"/>
    <w:tmpl w:val="2E14247E"/>
    <w:lvl w:ilvl="0" w:tplc="08090001">
      <w:start w:val="1"/>
      <w:numFmt w:val="bullet"/>
      <w:lvlText w:val=""/>
      <w:lvlJc w:val="left"/>
      <w:pPr>
        <w:ind w:left="1005" w:hanging="360"/>
      </w:pPr>
      <w:rPr>
        <w:rFonts w:ascii="Symbol" w:hAnsi="Symbol" w:cs="Symbol" w:hint="default"/>
      </w:rPr>
    </w:lvl>
    <w:lvl w:ilvl="1" w:tplc="08090003">
      <w:start w:val="1"/>
      <w:numFmt w:val="bullet"/>
      <w:lvlText w:val="o"/>
      <w:lvlJc w:val="left"/>
      <w:pPr>
        <w:ind w:left="1725" w:hanging="360"/>
      </w:pPr>
      <w:rPr>
        <w:rFonts w:ascii="Courier New" w:hAnsi="Courier New" w:cs="Courier New" w:hint="default"/>
      </w:rPr>
    </w:lvl>
    <w:lvl w:ilvl="2" w:tplc="08090005">
      <w:start w:val="1"/>
      <w:numFmt w:val="bullet"/>
      <w:lvlText w:val=""/>
      <w:lvlJc w:val="left"/>
      <w:pPr>
        <w:ind w:left="2445" w:hanging="360"/>
      </w:pPr>
      <w:rPr>
        <w:rFonts w:ascii="Wingdings" w:hAnsi="Wingdings" w:cs="Wingdings" w:hint="default"/>
      </w:rPr>
    </w:lvl>
    <w:lvl w:ilvl="3" w:tplc="08090001">
      <w:start w:val="1"/>
      <w:numFmt w:val="bullet"/>
      <w:lvlText w:val=""/>
      <w:lvlJc w:val="left"/>
      <w:pPr>
        <w:ind w:left="3165" w:hanging="360"/>
      </w:pPr>
      <w:rPr>
        <w:rFonts w:ascii="Symbol" w:hAnsi="Symbol" w:cs="Symbol" w:hint="default"/>
      </w:rPr>
    </w:lvl>
    <w:lvl w:ilvl="4" w:tplc="08090003">
      <w:start w:val="1"/>
      <w:numFmt w:val="bullet"/>
      <w:lvlText w:val="o"/>
      <w:lvlJc w:val="left"/>
      <w:pPr>
        <w:ind w:left="3885" w:hanging="360"/>
      </w:pPr>
      <w:rPr>
        <w:rFonts w:ascii="Courier New" w:hAnsi="Courier New" w:cs="Courier New" w:hint="default"/>
      </w:rPr>
    </w:lvl>
    <w:lvl w:ilvl="5" w:tplc="08090005">
      <w:start w:val="1"/>
      <w:numFmt w:val="bullet"/>
      <w:lvlText w:val=""/>
      <w:lvlJc w:val="left"/>
      <w:pPr>
        <w:ind w:left="4605" w:hanging="360"/>
      </w:pPr>
      <w:rPr>
        <w:rFonts w:ascii="Wingdings" w:hAnsi="Wingdings" w:cs="Wingdings" w:hint="default"/>
      </w:rPr>
    </w:lvl>
    <w:lvl w:ilvl="6" w:tplc="08090001">
      <w:start w:val="1"/>
      <w:numFmt w:val="bullet"/>
      <w:lvlText w:val=""/>
      <w:lvlJc w:val="left"/>
      <w:pPr>
        <w:ind w:left="5325" w:hanging="360"/>
      </w:pPr>
      <w:rPr>
        <w:rFonts w:ascii="Symbol" w:hAnsi="Symbol" w:cs="Symbol" w:hint="default"/>
      </w:rPr>
    </w:lvl>
    <w:lvl w:ilvl="7" w:tplc="08090003">
      <w:start w:val="1"/>
      <w:numFmt w:val="bullet"/>
      <w:lvlText w:val="o"/>
      <w:lvlJc w:val="left"/>
      <w:pPr>
        <w:ind w:left="6045" w:hanging="360"/>
      </w:pPr>
      <w:rPr>
        <w:rFonts w:ascii="Courier New" w:hAnsi="Courier New" w:cs="Courier New" w:hint="default"/>
      </w:rPr>
    </w:lvl>
    <w:lvl w:ilvl="8" w:tplc="08090005">
      <w:start w:val="1"/>
      <w:numFmt w:val="bullet"/>
      <w:lvlText w:val=""/>
      <w:lvlJc w:val="left"/>
      <w:pPr>
        <w:ind w:left="6765" w:hanging="360"/>
      </w:pPr>
      <w:rPr>
        <w:rFonts w:ascii="Wingdings" w:hAnsi="Wingdings" w:cs="Wingdings" w:hint="default"/>
      </w:rPr>
    </w:lvl>
  </w:abstractNum>
  <w:abstractNum w:abstractNumId="5" w15:restartNumberingAfterBreak="0">
    <w:nsid w:val="1D881723"/>
    <w:multiLevelType w:val="hybridMultilevel"/>
    <w:tmpl w:val="8550DB14"/>
    <w:lvl w:ilvl="0" w:tplc="7A0CA284">
      <w:start w:val="1"/>
      <w:numFmt w:val="bullet"/>
      <w:lvlText w:val=""/>
      <w:lvlJc w:val="left"/>
      <w:pPr>
        <w:ind w:left="960" w:hanging="360"/>
      </w:pPr>
      <w:rPr>
        <w:rFonts w:ascii="Symbol" w:hAnsi="Symbol" w:cs="Symbol" w:hint="default"/>
      </w:rPr>
    </w:lvl>
    <w:lvl w:ilvl="1" w:tplc="1ED8CF0A">
      <w:start w:val="1"/>
      <w:numFmt w:val="bullet"/>
      <w:lvlText w:val="o"/>
      <w:lvlJc w:val="left"/>
      <w:pPr>
        <w:ind w:left="1680" w:hanging="360"/>
      </w:pPr>
      <w:rPr>
        <w:rFonts w:ascii="Courier New" w:hAnsi="Courier New" w:cs="Courier New" w:hint="default"/>
      </w:rPr>
    </w:lvl>
    <w:lvl w:ilvl="2" w:tplc="63064530">
      <w:start w:val="1"/>
      <w:numFmt w:val="bullet"/>
      <w:lvlText w:val=""/>
      <w:lvlJc w:val="left"/>
      <w:pPr>
        <w:ind w:left="2400" w:hanging="360"/>
      </w:pPr>
      <w:rPr>
        <w:rFonts w:ascii="Wingdings" w:hAnsi="Wingdings" w:cs="Wingdings" w:hint="default"/>
      </w:rPr>
    </w:lvl>
    <w:lvl w:ilvl="3" w:tplc="943091C8">
      <w:start w:val="1"/>
      <w:numFmt w:val="bullet"/>
      <w:lvlText w:val=""/>
      <w:lvlJc w:val="left"/>
      <w:pPr>
        <w:ind w:left="3120" w:hanging="360"/>
      </w:pPr>
      <w:rPr>
        <w:rFonts w:ascii="Symbol" w:hAnsi="Symbol" w:cs="Symbol" w:hint="default"/>
      </w:rPr>
    </w:lvl>
    <w:lvl w:ilvl="4" w:tplc="0CE4C8F6">
      <w:start w:val="1"/>
      <w:numFmt w:val="bullet"/>
      <w:lvlText w:val="o"/>
      <w:lvlJc w:val="left"/>
      <w:pPr>
        <w:ind w:left="3840" w:hanging="360"/>
      </w:pPr>
      <w:rPr>
        <w:rFonts w:ascii="Courier New" w:hAnsi="Courier New" w:cs="Courier New" w:hint="default"/>
      </w:rPr>
    </w:lvl>
    <w:lvl w:ilvl="5" w:tplc="03040AA8">
      <w:start w:val="1"/>
      <w:numFmt w:val="bullet"/>
      <w:lvlText w:val=""/>
      <w:lvlJc w:val="left"/>
      <w:pPr>
        <w:ind w:left="4560" w:hanging="360"/>
      </w:pPr>
      <w:rPr>
        <w:rFonts w:ascii="Wingdings" w:hAnsi="Wingdings" w:cs="Wingdings" w:hint="default"/>
      </w:rPr>
    </w:lvl>
    <w:lvl w:ilvl="6" w:tplc="192043E4">
      <w:start w:val="1"/>
      <w:numFmt w:val="bullet"/>
      <w:lvlText w:val=""/>
      <w:lvlJc w:val="left"/>
      <w:pPr>
        <w:ind w:left="5280" w:hanging="360"/>
      </w:pPr>
      <w:rPr>
        <w:rFonts w:ascii="Symbol" w:hAnsi="Symbol" w:cs="Symbol" w:hint="default"/>
      </w:rPr>
    </w:lvl>
    <w:lvl w:ilvl="7" w:tplc="ED382BBA">
      <w:start w:val="1"/>
      <w:numFmt w:val="bullet"/>
      <w:lvlText w:val="o"/>
      <w:lvlJc w:val="left"/>
      <w:pPr>
        <w:ind w:left="6000" w:hanging="360"/>
      </w:pPr>
      <w:rPr>
        <w:rFonts w:ascii="Courier New" w:hAnsi="Courier New" w:cs="Courier New" w:hint="default"/>
      </w:rPr>
    </w:lvl>
    <w:lvl w:ilvl="8" w:tplc="052CB27E">
      <w:start w:val="1"/>
      <w:numFmt w:val="bullet"/>
      <w:lvlText w:val=""/>
      <w:lvlJc w:val="left"/>
      <w:pPr>
        <w:ind w:left="6720" w:hanging="360"/>
      </w:pPr>
      <w:rPr>
        <w:rFonts w:ascii="Wingdings" w:hAnsi="Wingdings" w:cs="Wingdings" w:hint="default"/>
      </w:rPr>
    </w:lvl>
  </w:abstractNum>
  <w:abstractNum w:abstractNumId="6" w15:restartNumberingAfterBreak="0">
    <w:nsid w:val="21531244"/>
    <w:multiLevelType w:val="multilevel"/>
    <w:tmpl w:val="DA76892E"/>
    <w:lvl w:ilvl="0">
      <w:start w:val="1"/>
      <w:numFmt w:val="decimal"/>
      <w:pStyle w:val="icsmheading1"/>
      <w:lvlText w:val="%1."/>
      <w:lvlJc w:val="left"/>
      <w:pPr>
        <w:tabs>
          <w:tab w:val="num" w:pos="450"/>
        </w:tabs>
        <w:ind w:left="450" w:hanging="450"/>
      </w:pPr>
      <w:rPr>
        <w:rFonts w:hint="default"/>
      </w:rPr>
    </w:lvl>
    <w:lvl w:ilvl="1">
      <w:start w:val="1"/>
      <w:numFmt w:val="decimal"/>
      <w:pStyle w:val="icsmheading2"/>
      <w:isLgl/>
      <w:lvlText w:val="%1.%2"/>
      <w:lvlJc w:val="left"/>
      <w:pPr>
        <w:ind w:left="360" w:hanging="360"/>
      </w:pPr>
      <w:rPr>
        <w:rFonts w:hint="default"/>
      </w:rPr>
    </w:lvl>
    <w:lvl w:ilvl="2">
      <w:start w:val="1"/>
      <w:numFmt w:val="decimal"/>
      <w:pStyle w:val="icsm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64B5734"/>
    <w:multiLevelType w:val="hybridMultilevel"/>
    <w:tmpl w:val="12A46A3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15:restartNumberingAfterBreak="0">
    <w:nsid w:val="278B3AD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1AB2E7D"/>
    <w:multiLevelType w:val="hybridMultilevel"/>
    <w:tmpl w:val="7AF0B86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15:restartNumberingAfterBreak="0">
    <w:nsid w:val="32D72AD9"/>
    <w:multiLevelType w:val="hybridMultilevel"/>
    <w:tmpl w:val="26D4F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9582EE2"/>
    <w:multiLevelType w:val="hybridMultilevel"/>
    <w:tmpl w:val="20E8CC0A"/>
    <w:lvl w:ilvl="0" w:tplc="4F04D99E">
      <w:start w:val="2010"/>
      <w:numFmt w:val="bullet"/>
      <w:lvlText w:val="-"/>
      <w:lvlJc w:val="left"/>
      <w:pPr>
        <w:ind w:left="720" w:hanging="360"/>
      </w:pPr>
      <w:rPr>
        <w:rFonts w:ascii="Times" w:eastAsia="Times New Roman"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9CF0C75"/>
    <w:multiLevelType w:val="hybridMultilevel"/>
    <w:tmpl w:val="36782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3C0613"/>
    <w:multiLevelType w:val="hybridMultilevel"/>
    <w:tmpl w:val="4B7C5FF4"/>
    <w:lvl w:ilvl="0" w:tplc="1562A3F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22300E3"/>
    <w:multiLevelType w:val="hybridMultilevel"/>
    <w:tmpl w:val="839C6E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429624E0"/>
    <w:multiLevelType w:val="singleLevel"/>
    <w:tmpl w:val="E52E9890"/>
    <w:lvl w:ilvl="0">
      <w:start w:val="1"/>
      <w:numFmt w:val="decimal"/>
      <w:lvlText w:val="%1."/>
      <w:legacy w:legacy="1" w:legacySpace="0" w:legacyIndent="227"/>
      <w:lvlJc w:val="left"/>
      <w:pPr>
        <w:ind w:left="227" w:hanging="227"/>
      </w:pPr>
    </w:lvl>
  </w:abstractNum>
  <w:abstractNum w:abstractNumId="18" w15:restartNumberingAfterBreak="0">
    <w:nsid w:val="433B7B8B"/>
    <w:multiLevelType w:val="hybridMultilevel"/>
    <w:tmpl w:val="8A2AE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56B5652"/>
    <w:multiLevelType w:val="hybridMultilevel"/>
    <w:tmpl w:val="5CDCBEDA"/>
    <w:lvl w:ilvl="0" w:tplc="13341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CE657E"/>
    <w:multiLevelType w:val="hybridMultilevel"/>
    <w:tmpl w:val="4E32261E"/>
    <w:lvl w:ilvl="0" w:tplc="42729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CA2D4B"/>
    <w:multiLevelType w:val="hybridMultilevel"/>
    <w:tmpl w:val="B70CD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765BE3"/>
    <w:multiLevelType w:val="hybridMultilevel"/>
    <w:tmpl w:val="95E63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4726D8"/>
    <w:multiLevelType w:val="hybridMultilevel"/>
    <w:tmpl w:val="AA7CD6E0"/>
    <w:lvl w:ilvl="0" w:tplc="0809000F">
      <w:start w:val="1"/>
      <w:numFmt w:val="bullet"/>
      <w:lvlText w:val=""/>
      <w:lvlJc w:val="left"/>
      <w:pPr>
        <w:ind w:left="960" w:hanging="360"/>
      </w:pPr>
      <w:rPr>
        <w:rFonts w:ascii="Symbol" w:hAnsi="Symbol" w:cs="Symbol" w:hint="default"/>
      </w:rPr>
    </w:lvl>
    <w:lvl w:ilvl="1" w:tplc="08090019">
      <w:start w:val="1"/>
      <w:numFmt w:val="bullet"/>
      <w:lvlText w:val="o"/>
      <w:lvlJc w:val="left"/>
      <w:pPr>
        <w:ind w:left="1680" w:hanging="360"/>
      </w:pPr>
      <w:rPr>
        <w:rFonts w:ascii="Courier New" w:hAnsi="Courier New" w:cs="Courier New" w:hint="default"/>
      </w:rPr>
    </w:lvl>
    <w:lvl w:ilvl="2" w:tplc="0809001B">
      <w:start w:val="1"/>
      <w:numFmt w:val="bullet"/>
      <w:lvlText w:val=""/>
      <w:lvlJc w:val="left"/>
      <w:pPr>
        <w:ind w:left="2400" w:hanging="360"/>
      </w:pPr>
      <w:rPr>
        <w:rFonts w:ascii="Wingdings" w:hAnsi="Wingdings" w:cs="Wingdings" w:hint="default"/>
      </w:rPr>
    </w:lvl>
    <w:lvl w:ilvl="3" w:tplc="0809000F">
      <w:start w:val="1"/>
      <w:numFmt w:val="bullet"/>
      <w:lvlText w:val=""/>
      <w:lvlJc w:val="left"/>
      <w:pPr>
        <w:ind w:left="3120" w:hanging="360"/>
      </w:pPr>
      <w:rPr>
        <w:rFonts w:ascii="Symbol" w:hAnsi="Symbol" w:cs="Symbol" w:hint="default"/>
      </w:rPr>
    </w:lvl>
    <w:lvl w:ilvl="4" w:tplc="08090019">
      <w:start w:val="1"/>
      <w:numFmt w:val="bullet"/>
      <w:lvlText w:val="o"/>
      <w:lvlJc w:val="left"/>
      <w:pPr>
        <w:ind w:left="3840" w:hanging="360"/>
      </w:pPr>
      <w:rPr>
        <w:rFonts w:ascii="Courier New" w:hAnsi="Courier New" w:cs="Courier New" w:hint="default"/>
      </w:rPr>
    </w:lvl>
    <w:lvl w:ilvl="5" w:tplc="0809001B">
      <w:start w:val="1"/>
      <w:numFmt w:val="bullet"/>
      <w:lvlText w:val=""/>
      <w:lvlJc w:val="left"/>
      <w:pPr>
        <w:ind w:left="4560" w:hanging="360"/>
      </w:pPr>
      <w:rPr>
        <w:rFonts w:ascii="Wingdings" w:hAnsi="Wingdings" w:cs="Wingdings" w:hint="default"/>
      </w:rPr>
    </w:lvl>
    <w:lvl w:ilvl="6" w:tplc="0809000F">
      <w:start w:val="1"/>
      <w:numFmt w:val="bullet"/>
      <w:lvlText w:val=""/>
      <w:lvlJc w:val="left"/>
      <w:pPr>
        <w:ind w:left="5280" w:hanging="360"/>
      </w:pPr>
      <w:rPr>
        <w:rFonts w:ascii="Symbol" w:hAnsi="Symbol" w:cs="Symbol" w:hint="default"/>
      </w:rPr>
    </w:lvl>
    <w:lvl w:ilvl="7" w:tplc="08090019">
      <w:start w:val="1"/>
      <w:numFmt w:val="bullet"/>
      <w:lvlText w:val="o"/>
      <w:lvlJc w:val="left"/>
      <w:pPr>
        <w:ind w:left="6000" w:hanging="360"/>
      </w:pPr>
      <w:rPr>
        <w:rFonts w:ascii="Courier New" w:hAnsi="Courier New" w:cs="Courier New" w:hint="default"/>
      </w:rPr>
    </w:lvl>
    <w:lvl w:ilvl="8" w:tplc="0809001B">
      <w:start w:val="1"/>
      <w:numFmt w:val="bullet"/>
      <w:lvlText w:val=""/>
      <w:lvlJc w:val="left"/>
      <w:pPr>
        <w:ind w:left="6720" w:hanging="360"/>
      </w:pPr>
      <w:rPr>
        <w:rFonts w:ascii="Wingdings" w:hAnsi="Wingdings" w:cs="Wingdings" w:hint="default"/>
      </w:rPr>
    </w:lvl>
  </w:abstractNum>
  <w:abstractNum w:abstractNumId="24" w15:restartNumberingAfterBreak="0">
    <w:nsid w:val="5A9711F7"/>
    <w:multiLevelType w:val="hybridMultilevel"/>
    <w:tmpl w:val="C6C64D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0684E46"/>
    <w:multiLevelType w:val="hybridMultilevel"/>
    <w:tmpl w:val="4B8E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9B344B"/>
    <w:multiLevelType w:val="hybridMultilevel"/>
    <w:tmpl w:val="CC4E7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A2658B"/>
    <w:multiLevelType w:val="multilevel"/>
    <w:tmpl w:val="F3A00352"/>
    <w:lvl w:ilvl="0">
      <w:start w:val="1"/>
      <w:numFmt w:val="decimal"/>
      <w:pStyle w:val="Sectionheading"/>
      <w:lvlText w:val="%1."/>
      <w:lvlJc w:val="left"/>
      <w:pPr>
        <w:ind w:left="432" w:hanging="432"/>
      </w:pPr>
      <w:rPr>
        <w:rFonts w:hint="default"/>
      </w:rPr>
    </w:lvl>
    <w:lvl w:ilvl="1">
      <w:start w:val="1"/>
      <w:numFmt w:val="decimal"/>
      <w:pStyle w:val="Subsectionheading"/>
      <w:lvlText w:val="%1.%2"/>
      <w:lvlJc w:val="left"/>
      <w:pPr>
        <w:ind w:left="85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abstractNum w:abstractNumId="29" w15:restartNumberingAfterBreak="0">
    <w:nsid w:val="71354FE8"/>
    <w:multiLevelType w:val="hybridMultilevel"/>
    <w:tmpl w:val="64AEFA2C"/>
    <w:lvl w:ilvl="0" w:tplc="35E881D8">
      <w:start w:val="1"/>
      <w:numFmt w:val="bullet"/>
      <w:lvlText w:val=""/>
      <w:lvlJc w:val="left"/>
      <w:pPr>
        <w:ind w:left="1005" w:hanging="360"/>
      </w:pPr>
      <w:rPr>
        <w:rFonts w:ascii="Symbol" w:hAnsi="Symbol" w:cs="Symbol" w:hint="default"/>
      </w:rPr>
    </w:lvl>
    <w:lvl w:ilvl="1" w:tplc="C646EAD6">
      <w:start w:val="1"/>
      <w:numFmt w:val="bullet"/>
      <w:lvlText w:val="o"/>
      <w:lvlJc w:val="left"/>
      <w:pPr>
        <w:ind w:left="1725" w:hanging="360"/>
      </w:pPr>
      <w:rPr>
        <w:rFonts w:ascii="Courier New" w:hAnsi="Courier New" w:cs="Courier New" w:hint="default"/>
      </w:rPr>
    </w:lvl>
    <w:lvl w:ilvl="2" w:tplc="B13835F2">
      <w:start w:val="1"/>
      <w:numFmt w:val="bullet"/>
      <w:lvlText w:val=""/>
      <w:lvlJc w:val="left"/>
      <w:pPr>
        <w:ind w:left="2445" w:hanging="360"/>
      </w:pPr>
      <w:rPr>
        <w:rFonts w:ascii="Wingdings" w:hAnsi="Wingdings" w:cs="Wingdings" w:hint="default"/>
      </w:rPr>
    </w:lvl>
    <w:lvl w:ilvl="3" w:tplc="FC5C18D4">
      <w:start w:val="1"/>
      <w:numFmt w:val="bullet"/>
      <w:lvlText w:val=""/>
      <w:lvlJc w:val="left"/>
      <w:pPr>
        <w:ind w:left="3165" w:hanging="360"/>
      </w:pPr>
      <w:rPr>
        <w:rFonts w:ascii="Symbol" w:hAnsi="Symbol" w:cs="Symbol" w:hint="default"/>
      </w:rPr>
    </w:lvl>
    <w:lvl w:ilvl="4" w:tplc="CCC2C152">
      <w:start w:val="1"/>
      <w:numFmt w:val="bullet"/>
      <w:lvlText w:val="o"/>
      <w:lvlJc w:val="left"/>
      <w:pPr>
        <w:ind w:left="3885" w:hanging="360"/>
      </w:pPr>
      <w:rPr>
        <w:rFonts w:ascii="Courier New" w:hAnsi="Courier New" w:cs="Courier New" w:hint="default"/>
      </w:rPr>
    </w:lvl>
    <w:lvl w:ilvl="5" w:tplc="148E0ED4">
      <w:start w:val="1"/>
      <w:numFmt w:val="bullet"/>
      <w:lvlText w:val=""/>
      <w:lvlJc w:val="left"/>
      <w:pPr>
        <w:ind w:left="4605" w:hanging="360"/>
      </w:pPr>
      <w:rPr>
        <w:rFonts w:ascii="Wingdings" w:hAnsi="Wingdings" w:cs="Wingdings" w:hint="default"/>
      </w:rPr>
    </w:lvl>
    <w:lvl w:ilvl="6" w:tplc="28B05606">
      <w:start w:val="1"/>
      <w:numFmt w:val="bullet"/>
      <w:lvlText w:val=""/>
      <w:lvlJc w:val="left"/>
      <w:pPr>
        <w:ind w:left="5325" w:hanging="360"/>
      </w:pPr>
      <w:rPr>
        <w:rFonts w:ascii="Symbol" w:hAnsi="Symbol" w:cs="Symbol" w:hint="default"/>
      </w:rPr>
    </w:lvl>
    <w:lvl w:ilvl="7" w:tplc="BC22D824">
      <w:start w:val="1"/>
      <w:numFmt w:val="bullet"/>
      <w:lvlText w:val="o"/>
      <w:lvlJc w:val="left"/>
      <w:pPr>
        <w:ind w:left="6045" w:hanging="360"/>
      </w:pPr>
      <w:rPr>
        <w:rFonts w:ascii="Courier New" w:hAnsi="Courier New" w:cs="Courier New" w:hint="default"/>
      </w:rPr>
    </w:lvl>
    <w:lvl w:ilvl="8" w:tplc="6A28F5B4">
      <w:start w:val="1"/>
      <w:numFmt w:val="bullet"/>
      <w:lvlText w:val=""/>
      <w:lvlJc w:val="left"/>
      <w:pPr>
        <w:ind w:left="6765" w:hanging="360"/>
      </w:pPr>
      <w:rPr>
        <w:rFonts w:ascii="Wingdings" w:hAnsi="Wingdings" w:cs="Wingdings" w:hint="default"/>
      </w:rPr>
    </w:lvl>
  </w:abstractNum>
  <w:abstractNum w:abstractNumId="30" w15:restartNumberingAfterBreak="0">
    <w:nsid w:val="736B1C90"/>
    <w:multiLevelType w:val="hybridMultilevel"/>
    <w:tmpl w:val="DA3CA852"/>
    <w:lvl w:ilvl="0" w:tplc="5BE26BDA">
      <w:start w:val="1"/>
      <w:numFmt w:val="bullet"/>
      <w:lvlText w:val=""/>
      <w:lvlJc w:val="left"/>
      <w:pPr>
        <w:ind w:left="960" w:hanging="360"/>
      </w:pPr>
      <w:rPr>
        <w:rFonts w:ascii="Symbol" w:hAnsi="Symbol" w:cs="Symbol" w:hint="default"/>
      </w:rPr>
    </w:lvl>
    <w:lvl w:ilvl="1" w:tplc="08090019">
      <w:start w:val="1"/>
      <w:numFmt w:val="bullet"/>
      <w:lvlText w:val="o"/>
      <w:lvlJc w:val="left"/>
      <w:pPr>
        <w:ind w:left="1680" w:hanging="360"/>
      </w:pPr>
      <w:rPr>
        <w:rFonts w:ascii="Courier New" w:hAnsi="Courier New" w:cs="Courier New" w:hint="default"/>
      </w:rPr>
    </w:lvl>
    <w:lvl w:ilvl="2" w:tplc="0809001B">
      <w:start w:val="1"/>
      <w:numFmt w:val="bullet"/>
      <w:lvlText w:val=""/>
      <w:lvlJc w:val="left"/>
      <w:pPr>
        <w:ind w:left="2400" w:hanging="360"/>
      </w:pPr>
      <w:rPr>
        <w:rFonts w:ascii="Wingdings" w:hAnsi="Wingdings" w:cs="Wingdings" w:hint="default"/>
      </w:rPr>
    </w:lvl>
    <w:lvl w:ilvl="3" w:tplc="0809000F">
      <w:start w:val="1"/>
      <w:numFmt w:val="bullet"/>
      <w:lvlText w:val=""/>
      <w:lvlJc w:val="left"/>
      <w:pPr>
        <w:ind w:left="3120" w:hanging="360"/>
      </w:pPr>
      <w:rPr>
        <w:rFonts w:ascii="Symbol" w:hAnsi="Symbol" w:cs="Symbol" w:hint="default"/>
      </w:rPr>
    </w:lvl>
    <w:lvl w:ilvl="4" w:tplc="08090019">
      <w:start w:val="1"/>
      <w:numFmt w:val="bullet"/>
      <w:lvlText w:val="o"/>
      <w:lvlJc w:val="left"/>
      <w:pPr>
        <w:ind w:left="3840" w:hanging="360"/>
      </w:pPr>
      <w:rPr>
        <w:rFonts w:ascii="Courier New" w:hAnsi="Courier New" w:cs="Courier New" w:hint="default"/>
      </w:rPr>
    </w:lvl>
    <w:lvl w:ilvl="5" w:tplc="0809001B">
      <w:start w:val="1"/>
      <w:numFmt w:val="bullet"/>
      <w:lvlText w:val=""/>
      <w:lvlJc w:val="left"/>
      <w:pPr>
        <w:ind w:left="4560" w:hanging="360"/>
      </w:pPr>
      <w:rPr>
        <w:rFonts w:ascii="Wingdings" w:hAnsi="Wingdings" w:cs="Wingdings" w:hint="default"/>
      </w:rPr>
    </w:lvl>
    <w:lvl w:ilvl="6" w:tplc="0809000F">
      <w:start w:val="1"/>
      <w:numFmt w:val="bullet"/>
      <w:lvlText w:val=""/>
      <w:lvlJc w:val="left"/>
      <w:pPr>
        <w:ind w:left="5280" w:hanging="360"/>
      </w:pPr>
      <w:rPr>
        <w:rFonts w:ascii="Symbol" w:hAnsi="Symbol" w:cs="Symbol" w:hint="default"/>
      </w:rPr>
    </w:lvl>
    <w:lvl w:ilvl="7" w:tplc="08090019">
      <w:start w:val="1"/>
      <w:numFmt w:val="bullet"/>
      <w:lvlText w:val="o"/>
      <w:lvlJc w:val="left"/>
      <w:pPr>
        <w:ind w:left="6000" w:hanging="360"/>
      </w:pPr>
      <w:rPr>
        <w:rFonts w:ascii="Courier New" w:hAnsi="Courier New" w:cs="Courier New" w:hint="default"/>
      </w:rPr>
    </w:lvl>
    <w:lvl w:ilvl="8" w:tplc="0809001B">
      <w:start w:val="1"/>
      <w:numFmt w:val="bullet"/>
      <w:lvlText w:val=""/>
      <w:lvlJc w:val="left"/>
      <w:pPr>
        <w:ind w:left="6720" w:hanging="360"/>
      </w:pPr>
      <w:rPr>
        <w:rFonts w:ascii="Wingdings" w:hAnsi="Wingdings" w:cs="Wingdings" w:hint="default"/>
      </w:rPr>
    </w:lvl>
  </w:abstractNum>
  <w:abstractNum w:abstractNumId="31" w15:restartNumberingAfterBreak="0">
    <w:nsid w:val="738876B6"/>
    <w:multiLevelType w:val="hybridMultilevel"/>
    <w:tmpl w:val="C95EA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C36DC"/>
    <w:multiLevelType w:val="hybridMultilevel"/>
    <w:tmpl w:val="92A2D406"/>
    <w:lvl w:ilvl="0" w:tplc="B10E0336">
      <w:start w:val="2010"/>
      <w:numFmt w:val="bullet"/>
      <w:lvlText w:val="-"/>
      <w:lvlJc w:val="left"/>
      <w:pPr>
        <w:ind w:left="590" w:hanging="360"/>
      </w:pPr>
      <w:rPr>
        <w:rFonts w:ascii="Times" w:eastAsia="Times New Roman" w:hAnsi="Times" w:cs="Times" w:hint="default"/>
      </w:rPr>
    </w:lvl>
    <w:lvl w:ilvl="1" w:tplc="04100003" w:tentative="1">
      <w:start w:val="1"/>
      <w:numFmt w:val="bullet"/>
      <w:lvlText w:val="o"/>
      <w:lvlJc w:val="left"/>
      <w:pPr>
        <w:ind w:left="1310" w:hanging="360"/>
      </w:pPr>
      <w:rPr>
        <w:rFonts w:ascii="Courier New" w:hAnsi="Courier New" w:cs="Courier New" w:hint="default"/>
      </w:rPr>
    </w:lvl>
    <w:lvl w:ilvl="2" w:tplc="04100005" w:tentative="1">
      <w:start w:val="1"/>
      <w:numFmt w:val="bullet"/>
      <w:lvlText w:val=""/>
      <w:lvlJc w:val="left"/>
      <w:pPr>
        <w:ind w:left="2030" w:hanging="360"/>
      </w:pPr>
      <w:rPr>
        <w:rFonts w:ascii="Wingdings" w:hAnsi="Wingdings" w:hint="default"/>
      </w:rPr>
    </w:lvl>
    <w:lvl w:ilvl="3" w:tplc="04100001" w:tentative="1">
      <w:start w:val="1"/>
      <w:numFmt w:val="bullet"/>
      <w:lvlText w:val=""/>
      <w:lvlJc w:val="left"/>
      <w:pPr>
        <w:ind w:left="2750" w:hanging="360"/>
      </w:pPr>
      <w:rPr>
        <w:rFonts w:ascii="Symbol" w:hAnsi="Symbol" w:hint="default"/>
      </w:rPr>
    </w:lvl>
    <w:lvl w:ilvl="4" w:tplc="04100003" w:tentative="1">
      <w:start w:val="1"/>
      <w:numFmt w:val="bullet"/>
      <w:lvlText w:val="o"/>
      <w:lvlJc w:val="left"/>
      <w:pPr>
        <w:ind w:left="3470" w:hanging="360"/>
      </w:pPr>
      <w:rPr>
        <w:rFonts w:ascii="Courier New" w:hAnsi="Courier New" w:cs="Courier New" w:hint="default"/>
      </w:rPr>
    </w:lvl>
    <w:lvl w:ilvl="5" w:tplc="04100005" w:tentative="1">
      <w:start w:val="1"/>
      <w:numFmt w:val="bullet"/>
      <w:lvlText w:val=""/>
      <w:lvlJc w:val="left"/>
      <w:pPr>
        <w:ind w:left="4190" w:hanging="360"/>
      </w:pPr>
      <w:rPr>
        <w:rFonts w:ascii="Wingdings" w:hAnsi="Wingdings" w:hint="default"/>
      </w:rPr>
    </w:lvl>
    <w:lvl w:ilvl="6" w:tplc="04100001" w:tentative="1">
      <w:start w:val="1"/>
      <w:numFmt w:val="bullet"/>
      <w:lvlText w:val=""/>
      <w:lvlJc w:val="left"/>
      <w:pPr>
        <w:ind w:left="4910" w:hanging="360"/>
      </w:pPr>
      <w:rPr>
        <w:rFonts w:ascii="Symbol" w:hAnsi="Symbol" w:hint="default"/>
      </w:rPr>
    </w:lvl>
    <w:lvl w:ilvl="7" w:tplc="04100003" w:tentative="1">
      <w:start w:val="1"/>
      <w:numFmt w:val="bullet"/>
      <w:lvlText w:val="o"/>
      <w:lvlJc w:val="left"/>
      <w:pPr>
        <w:ind w:left="5630" w:hanging="360"/>
      </w:pPr>
      <w:rPr>
        <w:rFonts w:ascii="Courier New" w:hAnsi="Courier New" w:cs="Courier New" w:hint="default"/>
      </w:rPr>
    </w:lvl>
    <w:lvl w:ilvl="8" w:tplc="04100005" w:tentative="1">
      <w:start w:val="1"/>
      <w:numFmt w:val="bullet"/>
      <w:lvlText w:val=""/>
      <w:lvlJc w:val="left"/>
      <w:pPr>
        <w:ind w:left="6350" w:hanging="360"/>
      </w:pPr>
      <w:rPr>
        <w:rFonts w:ascii="Wingdings" w:hAnsi="Wingdings" w:hint="default"/>
      </w:rPr>
    </w:lvl>
  </w:abstractNum>
  <w:abstractNum w:abstractNumId="33" w15:restartNumberingAfterBreak="0">
    <w:nsid w:val="7CB32ED9"/>
    <w:multiLevelType w:val="multilevel"/>
    <w:tmpl w:val="1E6806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E251D31"/>
    <w:multiLevelType w:val="hybridMultilevel"/>
    <w:tmpl w:val="3B8AB17E"/>
    <w:lvl w:ilvl="0" w:tplc="88FEDD3A">
      <w:start w:val="1"/>
      <w:numFmt w:val="bullet"/>
      <w:lvlText w:val=""/>
      <w:lvlJc w:val="left"/>
      <w:pPr>
        <w:ind w:left="960" w:hanging="360"/>
      </w:pPr>
      <w:rPr>
        <w:rFonts w:ascii="Symbol" w:hAnsi="Symbol" w:cs="Symbol" w:hint="default"/>
      </w:rPr>
    </w:lvl>
    <w:lvl w:ilvl="1" w:tplc="B9462A7C">
      <w:start w:val="1"/>
      <w:numFmt w:val="bullet"/>
      <w:lvlText w:val="o"/>
      <w:lvlJc w:val="left"/>
      <w:pPr>
        <w:ind w:left="1680" w:hanging="360"/>
      </w:pPr>
      <w:rPr>
        <w:rFonts w:ascii="Courier New" w:hAnsi="Courier New" w:cs="Courier New" w:hint="default"/>
      </w:rPr>
    </w:lvl>
    <w:lvl w:ilvl="2" w:tplc="513E38B2">
      <w:start w:val="1"/>
      <w:numFmt w:val="bullet"/>
      <w:lvlText w:val=""/>
      <w:lvlJc w:val="left"/>
      <w:pPr>
        <w:ind w:left="2400" w:hanging="360"/>
      </w:pPr>
      <w:rPr>
        <w:rFonts w:ascii="Wingdings" w:hAnsi="Wingdings" w:cs="Wingdings" w:hint="default"/>
      </w:rPr>
    </w:lvl>
    <w:lvl w:ilvl="3" w:tplc="62F4B6A4">
      <w:start w:val="1"/>
      <w:numFmt w:val="bullet"/>
      <w:lvlText w:val=""/>
      <w:lvlJc w:val="left"/>
      <w:pPr>
        <w:ind w:left="3120" w:hanging="360"/>
      </w:pPr>
      <w:rPr>
        <w:rFonts w:ascii="Symbol" w:hAnsi="Symbol" w:cs="Symbol" w:hint="default"/>
      </w:rPr>
    </w:lvl>
    <w:lvl w:ilvl="4" w:tplc="4A4EE16C">
      <w:start w:val="1"/>
      <w:numFmt w:val="bullet"/>
      <w:lvlText w:val="o"/>
      <w:lvlJc w:val="left"/>
      <w:pPr>
        <w:ind w:left="3840" w:hanging="360"/>
      </w:pPr>
      <w:rPr>
        <w:rFonts w:ascii="Courier New" w:hAnsi="Courier New" w:cs="Courier New" w:hint="default"/>
      </w:rPr>
    </w:lvl>
    <w:lvl w:ilvl="5" w:tplc="6C0C9C2C">
      <w:start w:val="1"/>
      <w:numFmt w:val="bullet"/>
      <w:lvlText w:val=""/>
      <w:lvlJc w:val="left"/>
      <w:pPr>
        <w:ind w:left="4560" w:hanging="360"/>
      </w:pPr>
      <w:rPr>
        <w:rFonts w:ascii="Wingdings" w:hAnsi="Wingdings" w:cs="Wingdings" w:hint="default"/>
      </w:rPr>
    </w:lvl>
    <w:lvl w:ilvl="6" w:tplc="E2C2D160">
      <w:start w:val="1"/>
      <w:numFmt w:val="bullet"/>
      <w:lvlText w:val=""/>
      <w:lvlJc w:val="left"/>
      <w:pPr>
        <w:ind w:left="5280" w:hanging="360"/>
      </w:pPr>
      <w:rPr>
        <w:rFonts w:ascii="Symbol" w:hAnsi="Symbol" w:cs="Symbol" w:hint="default"/>
      </w:rPr>
    </w:lvl>
    <w:lvl w:ilvl="7" w:tplc="EE501870">
      <w:start w:val="1"/>
      <w:numFmt w:val="bullet"/>
      <w:lvlText w:val="o"/>
      <w:lvlJc w:val="left"/>
      <w:pPr>
        <w:ind w:left="6000" w:hanging="360"/>
      </w:pPr>
      <w:rPr>
        <w:rFonts w:ascii="Courier New" w:hAnsi="Courier New" w:cs="Courier New" w:hint="default"/>
      </w:rPr>
    </w:lvl>
    <w:lvl w:ilvl="8" w:tplc="C5888C9C">
      <w:start w:val="1"/>
      <w:numFmt w:val="bullet"/>
      <w:lvlText w:val=""/>
      <w:lvlJc w:val="left"/>
      <w:pPr>
        <w:ind w:left="6720" w:hanging="360"/>
      </w:pPr>
      <w:rPr>
        <w:rFonts w:ascii="Wingdings" w:hAnsi="Wingdings" w:cs="Wingdings" w:hint="default"/>
      </w:rPr>
    </w:lvl>
  </w:abstractNum>
  <w:abstractNum w:abstractNumId="35" w15:restartNumberingAfterBreak="0">
    <w:nsid w:val="7EC51E6F"/>
    <w:multiLevelType w:val="hybridMultilevel"/>
    <w:tmpl w:val="932693C0"/>
    <w:lvl w:ilvl="0" w:tplc="08090001">
      <w:start w:val="1"/>
      <w:numFmt w:val="bullet"/>
      <w:lvlText w:val=""/>
      <w:lvlJc w:val="left"/>
      <w:pPr>
        <w:ind w:left="960" w:hanging="360"/>
      </w:pPr>
      <w:rPr>
        <w:rFonts w:ascii="Symbol" w:hAnsi="Symbol" w:cs="Symbol" w:hint="default"/>
      </w:rPr>
    </w:lvl>
    <w:lvl w:ilvl="1" w:tplc="08090003">
      <w:start w:val="1"/>
      <w:numFmt w:val="bullet"/>
      <w:lvlText w:val="o"/>
      <w:lvlJc w:val="left"/>
      <w:pPr>
        <w:ind w:left="1680" w:hanging="360"/>
      </w:pPr>
      <w:rPr>
        <w:rFonts w:ascii="Courier New" w:hAnsi="Courier New" w:cs="Courier New" w:hint="default"/>
      </w:rPr>
    </w:lvl>
    <w:lvl w:ilvl="2" w:tplc="08090005">
      <w:start w:val="1"/>
      <w:numFmt w:val="bullet"/>
      <w:lvlText w:val=""/>
      <w:lvlJc w:val="left"/>
      <w:pPr>
        <w:ind w:left="2400" w:hanging="360"/>
      </w:pPr>
      <w:rPr>
        <w:rFonts w:ascii="Wingdings" w:hAnsi="Wingdings" w:cs="Wingdings" w:hint="default"/>
      </w:rPr>
    </w:lvl>
    <w:lvl w:ilvl="3" w:tplc="08090001">
      <w:start w:val="1"/>
      <w:numFmt w:val="bullet"/>
      <w:lvlText w:val=""/>
      <w:lvlJc w:val="left"/>
      <w:pPr>
        <w:ind w:left="3120" w:hanging="360"/>
      </w:pPr>
      <w:rPr>
        <w:rFonts w:ascii="Symbol" w:hAnsi="Symbol" w:cs="Symbol" w:hint="default"/>
      </w:rPr>
    </w:lvl>
    <w:lvl w:ilvl="4" w:tplc="08090003">
      <w:start w:val="1"/>
      <w:numFmt w:val="bullet"/>
      <w:lvlText w:val="o"/>
      <w:lvlJc w:val="left"/>
      <w:pPr>
        <w:ind w:left="3840" w:hanging="360"/>
      </w:pPr>
      <w:rPr>
        <w:rFonts w:ascii="Courier New" w:hAnsi="Courier New" w:cs="Courier New" w:hint="default"/>
      </w:rPr>
    </w:lvl>
    <w:lvl w:ilvl="5" w:tplc="08090005">
      <w:start w:val="1"/>
      <w:numFmt w:val="bullet"/>
      <w:lvlText w:val=""/>
      <w:lvlJc w:val="left"/>
      <w:pPr>
        <w:ind w:left="4560" w:hanging="360"/>
      </w:pPr>
      <w:rPr>
        <w:rFonts w:ascii="Wingdings" w:hAnsi="Wingdings" w:cs="Wingdings" w:hint="default"/>
      </w:rPr>
    </w:lvl>
    <w:lvl w:ilvl="6" w:tplc="08090001">
      <w:start w:val="1"/>
      <w:numFmt w:val="bullet"/>
      <w:lvlText w:val=""/>
      <w:lvlJc w:val="left"/>
      <w:pPr>
        <w:ind w:left="5280" w:hanging="360"/>
      </w:pPr>
      <w:rPr>
        <w:rFonts w:ascii="Symbol" w:hAnsi="Symbol" w:cs="Symbol" w:hint="default"/>
      </w:rPr>
    </w:lvl>
    <w:lvl w:ilvl="7" w:tplc="08090003">
      <w:start w:val="1"/>
      <w:numFmt w:val="bullet"/>
      <w:lvlText w:val="o"/>
      <w:lvlJc w:val="left"/>
      <w:pPr>
        <w:ind w:left="6000" w:hanging="360"/>
      </w:pPr>
      <w:rPr>
        <w:rFonts w:ascii="Courier New" w:hAnsi="Courier New" w:cs="Courier New" w:hint="default"/>
      </w:rPr>
    </w:lvl>
    <w:lvl w:ilvl="8" w:tplc="08090005">
      <w:start w:val="1"/>
      <w:numFmt w:val="bullet"/>
      <w:lvlText w:val=""/>
      <w:lvlJc w:val="left"/>
      <w:pPr>
        <w:ind w:left="6720" w:hanging="360"/>
      </w:pPr>
      <w:rPr>
        <w:rFonts w:ascii="Wingdings" w:hAnsi="Wingdings" w:cs="Wingdings" w:hint="default"/>
      </w:rPr>
    </w:lvl>
  </w:abstractNum>
  <w:num w:numId="1">
    <w:abstractNumId w:val="0"/>
  </w:num>
  <w:num w:numId="2">
    <w:abstractNumId w:val="12"/>
  </w:num>
  <w:num w:numId="3">
    <w:abstractNumId w:val="11"/>
  </w:num>
  <w:num w:numId="4">
    <w:abstractNumId w:val="6"/>
  </w:num>
  <w:num w:numId="5">
    <w:abstractNumId w:val="28"/>
  </w:num>
  <w:num w:numId="6">
    <w:abstractNumId w:val="16"/>
  </w:num>
  <w:num w:numId="7">
    <w:abstractNumId w:val="31"/>
  </w:num>
  <w:num w:numId="8">
    <w:abstractNumId w:val="30"/>
  </w:num>
  <w:num w:numId="9">
    <w:abstractNumId w:val="1"/>
  </w:num>
  <w:num w:numId="10">
    <w:abstractNumId w:val="17"/>
  </w:num>
  <w:num w:numId="11">
    <w:abstractNumId w:val="22"/>
  </w:num>
  <w:num w:numId="12">
    <w:abstractNumId w:val="14"/>
  </w:num>
  <w:num w:numId="13">
    <w:abstractNumId w:val="34"/>
  </w:num>
  <w:num w:numId="14">
    <w:abstractNumId w:val="23"/>
  </w:num>
  <w:num w:numId="15">
    <w:abstractNumId w:val="29"/>
  </w:num>
  <w:num w:numId="16">
    <w:abstractNumId w:val="35"/>
  </w:num>
  <w:num w:numId="17">
    <w:abstractNumId w:val="5"/>
  </w:num>
  <w:num w:numId="18">
    <w:abstractNumId w:val="4"/>
  </w:num>
  <w:num w:numId="19">
    <w:abstractNumId w:val="21"/>
  </w:num>
  <w:num w:numId="20">
    <w:abstractNumId w:val="2"/>
  </w:num>
  <w:num w:numId="21">
    <w:abstractNumId w:val="25"/>
  </w:num>
  <w:num w:numId="22">
    <w:abstractNumId w:val="26"/>
  </w:num>
  <w:num w:numId="23">
    <w:abstractNumId w:val="10"/>
  </w:num>
  <w:num w:numId="24">
    <w:abstractNumId w:val="27"/>
  </w:num>
  <w:num w:numId="25">
    <w:abstractNumId w:val="20"/>
  </w:num>
  <w:num w:numId="26">
    <w:abstractNumId w:val="8"/>
  </w:num>
  <w:num w:numId="27">
    <w:abstractNumId w:val="3"/>
  </w:num>
  <w:num w:numId="28">
    <w:abstractNumId w:val="18"/>
  </w:num>
  <w:num w:numId="29">
    <w:abstractNumId w:val="7"/>
  </w:num>
  <w:num w:numId="30">
    <w:abstractNumId w:val="9"/>
  </w:num>
  <w:num w:numId="31">
    <w:abstractNumId w:val="19"/>
  </w:num>
  <w:num w:numId="32">
    <w:abstractNumId w:val="33"/>
  </w:num>
  <w:num w:numId="33">
    <w:abstractNumId w:val="24"/>
  </w:num>
  <w:num w:numId="34">
    <w:abstractNumId w:val="15"/>
  </w:num>
  <w:num w:numId="35">
    <w:abstractNumId w:val="32"/>
  </w:num>
  <w:num w:numId="36">
    <w:abstractNumId w:val="27"/>
  </w:num>
  <w:num w:numId="37">
    <w:abstractNumId w:val="27"/>
  </w:num>
  <w:num w:numId="38">
    <w:abstractNumId w:val="27"/>
  </w:num>
  <w:num w:numId="3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Benjamin">
    <w15:presenceInfo w15:providerId="AD" w15:userId="S-1-5-21-1725352443-3257360756-524042477-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00"/>
  <w:drawingGridVerticalSpacing w:val="136"/>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03B1"/>
    <w:rsid w:val="0001233E"/>
    <w:rsid w:val="00015D5C"/>
    <w:rsid w:val="00022A4B"/>
    <w:rsid w:val="000318FE"/>
    <w:rsid w:val="0003273D"/>
    <w:rsid w:val="000341BC"/>
    <w:rsid w:val="00035095"/>
    <w:rsid w:val="00040D46"/>
    <w:rsid w:val="00050DFE"/>
    <w:rsid w:val="00053BA6"/>
    <w:rsid w:val="00077B27"/>
    <w:rsid w:val="00084145"/>
    <w:rsid w:val="00094440"/>
    <w:rsid w:val="000A60D8"/>
    <w:rsid w:val="000B092A"/>
    <w:rsid w:val="000C6B24"/>
    <w:rsid w:val="000E4EF4"/>
    <w:rsid w:val="00102A6D"/>
    <w:rsid w:val="001342DD"/>
    <w:rsid w:val="00165C6D"/>
    <w:rsid w:val="00183629"/>
    <w:rsid w:val="001A16D8"/>
    <w:rsid w:val="001C2325"/>
    <w:rsid w:val="001D3036"/>
    <w:rsid w:val="001E2B8E"/>
    <w:rsid w:val="001E4C23"/>
    <w:rsid w:val="001E5BC7"/>
    <w:rsid w:val="001F4C24"/>
    <w:rsid w:val="00203798"/>
    <w:rsid w:val="00212FFA"/>
    <w:rsid w:val="00216CE0"/>
    <w:rsid w:val="00225DFE"/>
    <w:rsid w:val="00227A35"/>
    <w:rsid w:val="002400A6"/>
    <w:rsid w:val="00241E21"/>
    <w:rsid w:val="00252BAB"/>
    <w:rsid w:val="0026076E"/>
    <w:rsid w:val="002652EE"/>
    <w:rsid w:val="00271769"/>
    <w:rsid w:val="0028090A"/>
    <w:rsid w:val="002834A4"/>
    <w:rsid w:val="002837D3"/>
    <w:rsid w:val="002A30FD"/>
    <w:rsid w:val="002A3EE9"/>
    <w:rsid w:val="002B09BD"/>
    <w:rsid w:val="002B0D1E"/>
    <w:rsid w:val="002B6646"/>
    <w:rsid w:val="002C39FC"/>
    <w:rsid w:val="002C3F62"/>
    <w:rsid w:val="002D58E2"/>
    <w:rsid w:val="002E18DD"/>
    <w:rsid w:val="002E6AA8"/>
    <w:rsid w:val="002F75D1"/>
    <w:rsid w:val="00317F8B"/>
    <w:rsid w:val="00322DA6"/>
    <w:rsid w:val="00327CF1"/>
    <w:rsid w:val="00327D0D"/>
    <w:rsid w:val="0033684D"/>
    <w:rsid w:val="00352B5A"/>
    <w:rsid w:val="00374033"/>
    <w:rsid w:val="003851FA"/>
    <w:rsid w:val="003857B2"/>
    <w:rsid w:val="00390EA5"/>
    <w:rsid w:val="003A3914"/>
    <w:rsid w:val="003B26A9"/>
    <w:rsid w:val="003B3C68"/>
    <w:rsid w:val="003B3D54"/>
    <w:rsid w:val="003B46F7"/>
    <w:rsid w:val="003B6B50"/>
    <w:rsid w:val="003C3BA1"/>
    <w:rsid w:val="003C5FA0"/>
    <w:rsid w:val="003C6F8E"/>
    <w:rsid w:val="003D3C40"/>
    <w:rsid w:val="003D5C7E"/>
    <w:rsid w:val="003E0496"/>
    <w:rsid w:val="003F7549"/>
    <w:rsid w:val="0040626D"/>
    <w:rsid w:val="004072A8"/>
    <w:rsid w:val="004127FC"/>
    <w:rsid w:val="004130D4"/>
    <w:rsid w:val="00415A9E"/>
    <w:rsid w:val="00417C65"/>
    <w:rsid w:val="00421568"/>
    <w:rsid w:val="00422C0D"/>
    <w:rsid w:val="00432569"/>
    <w:rsid w:val="00455478"/>
    <w:rsid w:val="00484FB5"/>
    <w:rsid w:val="0049100D"/>
    <w:rsid w:val="004D6CEF"/>
    <w:rsid w:val="004D75DD"/>
    <w:rsid w:val="004F4B13"/>
    <w:rsid w:val="00502334"/>
    <w:rsid w:val="005034EA"/>
    <w:rsid w:val="005154B2"/>
    <w:rsid w:val="00533024"/>
    <w:rsid w:val="005353A0"/>
    <w:rsid w:val="00544CDA"/>
    <w:rsid w:val="005521B4"/>
    <w:rsid w:val="00555831"/>
    <w:rsid w:val="00580A27"/>
    <w:rsid w:val="00586CFF"/>
    <w:rsid w:val="0059263C"/>
    <w:rsid w:val="00597EA3"/>
    <w:rsid w:val="005A3A5D"/>
    <w:rsid w:val="005B0442"/>
    <w:rsid w:val="005B0DE4"/>
    <w:rsid w:val="005B16AA"/>
    <w:rsid w:val="005B1E72"/>
    <w:rsid w:val="005B3C95"/>
    <w:rsid w:val="005D7E20"/>
    <w:rsid w:val="005F097D"/>
    <w:rsid w:val="005F1F30"/>
    <w:rsid w:val="005F632A"/>
    <w:rsid w:val="006179BE"/>
    <w:rsid w:val="006225EA"/>
    <w:rsid w:val="00631E8B"/>
    <w:rsid w:val="006356D5"/>
    <w:rsid w:val="00650EBE"/>
    <w:rsid w:val="00651FC7"/>
    <w:rsid w:val="00652234"/>
    <w:rsid w:val="00654248"/>
    <w:rsid w:val="006558A8"/>
    <w:rsid w:val="00657488"/>
    <w:rsid w:val="00671D3C"/>
    <w:rsid w:val="00672853"/>
    <w:rsid w:val="0067477F"/>
    <w:rsid w:val="00674C2A"/>
    <w:rsid w:val="006962C6"/>
    <w:rsid w:val="006978E1"/>
    <w:rsid w:val="006A1BD8"/>
    <w:rsid w:val="006A1E56"/>
    <w:rsid w:val="006A7FE7"/>
    <w:rsid w:val="006B13EC"/>
    <w:rsid w:val="006C4038"/>
    <w:rsid w:val="006C65B4"/>
    <w:rsid w:val="006D29B7"/>
    <w:rsid w:val="006D5744"/>
    <w:rsid w:val="006D6635"/>
    <w:rsid w:val="006E1D2E"/>
    <w:rsid w:val="0070520C"/>
    <w:rsid w:val="007131A7"/>
    <w:rsid w:val="00725F92"/>
    <w:rsid w:val="007309D0"/>
    <w:rsid w:val="007419CB"/>
    <w:rsid w:val="00752373"/>
    <w:rsid w:val="00761239"/>
    <w:rsid w:val="00765359"/>
    <w:rsid w:val="007B29A2"/>
    <w:rsid w:val="007B73AB"/>
    <w:rsid w:val="007E582E"/>
    <w:rsid w:val="007E6B89"/>
    <w:rsid w:val="007F37DF"/>
    <w:rsid w:val="00812B12"/>
    <w:rsid w:val="008130AD"/>
    <w:rsid w:val="00817AAF"/>
    <w:rsid w:val="00821D1D"/>
    <w:rsid w:val="0084391D"/>
    <w:rsid w:val="008508CB"/>
    <w:rsid w:val="0085219F"/>
    <w:rsid w:val="00861824"/>
    <w:rsid w:val="008657DA"/>
    <w:rsid w:val="00880580"/>
    <w:rsid w:val="00882DAB"/>
    <w:rsid w:val="0088360C"/>
    <w:rsid w:val="00884C73"/>
    <w:rsid w:val="008925E5"/>
    <w:rsid w:val="0089291D"/>
    <w:rsid w:val="008A0799"/>
    <w:rsid w:val="008A30AE"/>
    <w:rsid w:val="008B43B9"/>
    <w:rsid w:val="008D6F77"/>
    <w:rsid w:val="00914605"/>
    <w:rsid w:val="00922BBD"/>
    <w:rsid w:val="009333D5"/>
    <w:rsid w:val="00942A11"/>
    <w:rsid w:val="0095068A"/>
    <w:rsid w:val="009548A3"/>
    <w:rsid w:val="00976F3D"/>
    <w:rsid w:val="0098249A"/>
    <w:rsid w:val="0098558D"/>
    <w:rsid w:val="009942DC"/>
    <w:rsid w:val="009A73E7"/>
    <w:rsid w:val="009A7927"/>
    <w:rsid w:val="009B1D59"/>
    <w:rsid w:val="009B7787"/>
    <w:rsid w:val="009D6896"/>
    <w:rsid w:val="009F4136"/>
    <w:rsid w:val="00A00EF1"/>
    <w:rsid w:val="00A02D09"/>
    <w:rsid w:val="00A02F42"/>
    <w:rsid w:val="00A06878"/>
    <w:rsid w:val="00A103FC"/>
    <w:rsid w:val="00A10F9E"/>
    <w:rsid w:val="00A151CC"/>
    <w:rsid w:val="00A20623"/>
    <w:rsid w:val="00A2342A"/>
    <w:rsid w:val="00A61B46"/>
    <w:rsid w:val="00A8258F"/>
    <w:rsid w:val="00A82AC2"/>
    <w:rsid w:val="00A86F80"/>
    <w:rsid w:val="00A9036C"/>
    <w:rsid w:val="00A95AFE"/>
    <w:rsid w:val="00AA2493"/>
    <w:rsid w:val="00AA59B6"/>
    <w:rsid w:val="00AA74EE"/>
    <w:rsid w:val="00AC0278"/>
    <w:rsid w:val="00AC5F86"/>
    <w:rsid w:val="00AE0653"/>
    <w:rsid w:val="00AE55A5"/>
    <w:rsid w:val="00AE5E52"/>
    <w:rsid w:val="00AF1845"/>
    <w:rsid w:val="00AF18B0"/>
    <w:rsid w:val="00B04CE1"/>
    <w:rsid w:val="00B069EE"/>
    <w:rsid w:val="00B140C2"/>
    <w:rsid w:val="00B160C9"/>
    <w:rsid w:val="00B331B3"/>
    <w:rsid w:val="00B3559F"/>
    <w:rsid w:val="00B41EAC"/>
    <w:rsid w:val="00B80B7F"/>
    <w:rsid w:val="00B82788"/>
    <w:rsid w:val="00B858E0"/>
    <w:rsid w:val="00B953BA"/>
    <w:rsid w:val="00BB0603"/>
    <w:rsid w:val="00BD33FD"/>
    <w:rsid w:val="00BD5705"/>
    <w:rsid w:val="00BF5415"/>
    <w:rsid w:val="00C05B35"/>
    <w:rsid w:val="00C16F71"/>
    <w:rsid w:val="00C17210"/>
    <w:rsid w:val="00C21DCE"/>
    <w:rsid w:val="00C25C0A"/>
    <w:rsid w:val="00C27B9E"/>
    <w:rsid w:val="00C27BCB"/>
    <w:rsid w:val="00C32B48"/>
    <w:rsid w:val="00C43BF0"/>
    <w:rsid w:val="00C460C0"/>
    <w:rsid w:val="00C951AE"/>
    <w:rsid w:val="00C95EFA"/>
    <w:rsid w:val="00CA2D5A"/>
    <w:rsid w:val="00CA6EFC"/>
    <w:rsid w:val="00CA7E16"/>
    <w:rsid w:val="00CB6E2C"/>
    <w:rsid w:val="00CC1226"/>
    <w:rsid w:val="00CF0521"/>
    <w:rsid w:val="00CF3BCD"/>
    <w:rsid w:val="00D07AFD"/>
    <w:rsid w:val="00D134E5"/>
    <w:rsid w:val="00D14FDB"/>
    <w:rsid w:val="00D15D54"/>
    <w:rsid w:val="00D21032"/>
    <w:rsid w:val="00D25733"/>
    <w:rsid w:val="00D26157"/>
    <w:rsid w:val="00D32F30"/>
    <w:rsid w:val="00D34640"/>
    <w:rsid w:val="00D34BED"/>
    <w:rsid w:val="00D42492"/>
    <w:rsid w:val="00D46A52"/>
    <w:rsid w:val="00D46E59"/>
    <w:rsid w:val="00D50E8C"/>
    <w:rsid w:val="00D64ACF"/>
    <w:rsid w:val="00D67164"/>
    <w:rsid w:val="00D70A7D"/>
    <w:rsid w:val="00D74588"/>
    <w:rsid w:val="00D81DD1"/>
    <w:rsid w:val="00D8313E"/>
    <w:rsid w:val="00D874AB"/>
    <w:rsid w:val="00DA4096"/>
    <w:rsid w:val="00DB124C"/>
    <w:rsid w:val="00DB5D9D"/>
    <w:rsid w:val="00DC2926"/>
    <w:rsid w:val="00DC49E0"/>
    <w:rsid w:val="00DD59ED"/>
    <w:rsid w:val="00DD625B"/>
    <w:rsid w:val="00DE02D8"/>
    <w:rsid w:val="00DE2512"/>
    <w:rsid w:val="00DE3FA5"/>
    <w:rsid w:val="00DE69B6"/>
    <w:rsid w:val="00DF3A80"/>
    <w:rsid w:val="00E01506"/>
    <w:rsid w:val="00E1523A"/>
    <w:rsid w:val="00E2430D"/>
    <w:rsid w:val="00E3194C"/>
    <w:rsid w:val="00E3380D"/>
    <w:rsid w:val="00E362F7"/>
    <w:rsid w:val="00E43C39"/>
    <w:rsid w:val="00E91C80"/>
    <w:rsid w:val="00EA1D86"/>
    <w:rsid w:val="00EA34E7"/>
    <w:rsid w:val="00EA3C57"/>
    <w:rsid w:val="00EC0C6C"/>
    <w:rsid w:val="00EC478D"/>
    <w:rsid w:val="00F00716"/>
    <w:rsid w:val="00F00C02"/>
    <w:rsid w:val="00F01EDB"/>
    <w:rsid w:val="00F10BAA"/>
    <w:rsid w:val="00F2360F"/>
    <w:rsid w:val="00F32400"/>
    <w:rsid w:val="00F33837"/>
    <w:rsid w:val="00F35037"/>
    <w:rsid w:val="00F425F0"/>
    <w:rsid w:val="00F500BD"/>
    <w:rsid w:val="00F54FCB"/>
    <w:rsid w:val="00F72602"/>
    <w:rsid w:val="00F86F7E"/>
    <w:rsid w:val="00F87E0E"/>
    <w:rsid w:val="00F95A8B"/>
    <w:rsid w:val="00FA0BD0"/>
    <w:rsid w:val="00FB50A2"/>
    <w:rsid w:val="00FB5366"/>
    <w:rsid w:val="00FD1EEE"/>
    <w:rsid w:val="00FD29B5"/>
    <w:rsid w:val="00FE47FA"/>
    <w:rsid w:val="00FF0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4DC76E"/>
  <w14:defaultImageDpi w14:val="32767"/>
  <w15:docId w15:val="{93F07471-46AC-4362-9427-77E17F8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next w:val="BodyText"/>
    <w:qFormat/>
    <w:rsid w:val="009B1D59"/>
    <w:pPr>
      <w:ind w:firstLine="227"/>
      <w:jc w:val="both"/>
    </w:pPr>
    <w:rPr>
      <w:rFonts w:ascii="Times" w:hAnsi="Times"/>
      <w:lang w:val="en-US" w:eastAsia="de-DE"/>
    </w:rPr>
  </w:style>
  <w:style w:type="paragraph" w:styleId="Heading1">
    <w:name w:val="heading 1"/>
    <w:basedOn w:val="Normal"/>
    <w:next w:val="Normal"/>
    <w:link w:val="Heading1Char"/>
    <w:uiPriority w:val="9"/>
    <w:qFormat/>
    <w:rsid w:val="00C43BF0"/>
    <w:pPr>
      <w:keepNext/>
      <w:keepLines/>
      <w:pageBreakBefore/>
      <w:tabs>
        <w:tab w:val="left" w:pos="284"/>
      </w:tabs>
      <w:suppressAutoHyphens/>
      <w:spacing w:after="1600" w:line="320" w:lineRule="exact"/>
      <w:ind w:firstLine="0"/>
      <w:outlineLvl w:val="0"/>
    </w:pPr>
    <w:rPr>
      <w:b/>
      <w:sz w:val="28"/>
    </w:rPr>
  </w:style>
  <w:style w:type="paragraph" w:styleId="Heading20">
    <w:name w:val="heading 2"/>
    <w:basedOn w:val="Normal"/>
    <w:next w:val="Normal"/>
    <w:rsid w:val="00C43BF0"/>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rsid w:val="00C43BF0"/>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rsid w:val="00C43BF0"/>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rsid w:val="00C43BF0"/>
    <w:pPr>
      <w:numPr>
        <w:ilvl w:val="4"/>
        <w:numId w:val="1"/>
      </w:numPr>
      <w:spacing w:before="240" w:after="60"/>
      <w:ind w:firstLine="0"/>
      <w:outlineLvl w:val="4"/>
    </w:pPr>
    <w:rPr>
      <w:rFonts w:ascii="Arial" w:hAnsi="Arial"/>
      <w:sz w:val="22"/>
    </w:rPr>
  </w:style>
  <w:style w:type="paragraph" w:styleId="Heading6">
    <w:name w:val="heading 6"/>
    <w:basedOn w:val="Normal"/>
    <w:next w:val="Normal"/>
    <w:rsid w:val="00C43BF0"/>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rsid w:val="00C43BF0"/>
    <w:pPr>
      <w:numPr>
        <w:ilvl w:val="6"/>
        <w:numId w:val="1"/>
      </w:numPr>
      <w:spacing w:before="240" w:after="60"/>
      <w:ind w:firstLine="0"/>
      <w:outlineLvl w:val="6"/>
    </w:pPr>
    <w:rPr>
      <w:rFonts w:ascii="Arial" w:hAnsi="Arial"/>
    </w:rPr>
  </w:style>
  <w:style w:type="paragraph" w:styleId="Heading8">
    <w:name w:val="heading 8"/>
    <w:basedOn w:val="Normal"/>
    <w:next w:val="Normal"/>
    <w:rsid w:val="00C43BF0"/>
    <w:pPr>
      <w:numPr>
        <w:ilvl w:val="7"/>
        <w:numId w:val="1"/>
      </w:numPr>
      <w:spacing w:before="240" w:after="60"/>
      <w:ind w:firstLine="0"/>
      <w:outlineLvl w:val="7"/>
    </w:pPr>
    <w:rPr>
      <w:rFonts w:ascii="Arial" w:hAnsi="Arial"/>
      <w:i/>
    </w:rPr>
  </w:style>
  <w:style w:type="paragraph" w:styleId="Heading9">
    <w:name w:val="heading 9"/>
    <w:basedOn w:val="Normal"/>
    <w:next w:val="Normal"/>
    <w:rsid w:val="00C43BF0"/>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3BF0"/>
    <w:pPr>
      <w:tabs>
        <w:tab w:val="center" w:pos="4536"/>
        <w:tab w:val="right" w:pos="9072"/>
      </w:tabs>
    </w:pPr>
  </w:style>
  <w:style w:type="paragraph" w:styleId="Footer">
    <w:name w:val="footer"/>
    <w:basedOn w:val="Normal"/>
    <w:rsid w:val="00C43BF0"/>
    <w:pPr>
      <w:tabs>
        <w:tab w:val="center" w:pos="4536"/>
        <w:tab w:val="right" w:pos="9072"/>
      </w:tabs>
    </w:pPr>
  </w:style>
  <w:style w:type="character" w:styleId="PageNumber">
    <w:name w:val="page number"/>
    <w:basedOn w:val="DefaultParagraphFont"/>
    <w:uiPriority w:val="99"/>
    <w:rsid w:val="00C43BF0"/>
  </w:style>
  <w:style w:type="paragraph" w:customStyle="1" w:styleId="Title1">
    <w:name w:val="Title1"/>
    <w:basedOn w:val="Normal"/>
    <w:next w:val="author"/>
    <w:link w:val="Title1Char"/>
    <w:rsid w:val="00C43BF0"/>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43BF0"/>
    <w:pPr>
      <w:spacing w:after="220"/>
      <w:jc w:val="center"/>
    </w:pPr>
  </w:style>
  <w:style w:type="paragraph" w:customStyle="1" w:styleId="authorinfo">
    <w:name w:val="authorinfo"/>
    <w:basedOn w:val="Normal"/>
    <w:next w:val="email"/>
    <w:rsid w:val="00C43BF0"/>
    <w:pPr>
      <w:jc w:val="center"/>
    </w:pPr>
    <w:rPr>
      <w:sz w:val="18"/>
    </w:rPr>
  </w:style>
  <w:style w:type="paragraph" w:customStyle="1" w:styleId="email">
    <w:name w:val="email"/>
    <w:basedOn w:val="Normal"/>
    <w:next w:val="abstract"/>
    <w:rsid w:val="00C43BF0"/>
    <w:pPr>
      <w:jc w:val="center"/>
    </w:pPr>
    <w:rPr>
      <w:sz w:val="18"/>
    </w:rPr>
  </w:style>
  <w:style w:type="paragraph" w:customStyle="1" w:styleId="heading10">
    <w:name w:val="heading1"/>
    <w:basedOn w:val="Normal"/>
    <w:next w:val="p1a"/>
    <w:link w:val="heading1Char0"/>
    <w:rsid w:val="00C43BF0"/>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C43BF0"/>
    <w:pPr>
      <w:keepNext/>
      <w:keepLines/>
      <w:numPr>
        <w:numId w:val="27"/>
      </w:numPr>
      <w:tabs>
        <w:tab w:val="left" w:pos="510"/>
      </w:tabs>
      <w:suppressAutoHyphens/>
      <w:spacing w:before="440" w:after="220"/>
    </w:pPr>
    <w:rPr>
      <w:b/>
    </w:rPr>
  </w:style>
  <w:style w:type="paragraph" w:customStyle="1" w:styleId="heading30">
    <w:name w:val="heading3"/>
    <w:basedOn w:val="Normal"/>
    <w:next w:val="p1a"/>
    <w:link w:val="heading3Zchn"/>
    <w:rsid w:val="00C43BF0"/>
    <w:pPr>
      <w:keepNext/>
      <w:keepLines/>
      <w:tabs>
        <w:tab w:val="left" w:pos="284"/>
      </w:tabs>
      <w:suppressAutoHyphens/>
      <w:spacing w:before="320"/>
      <w:ind w:firstLine="0"/>
    </w:pPr>
    <w:rPr>
      <w:b/>
    </w:rPr>
  </w:style>
  <w:style w:type="paragraph" w:customStyle="1" w:styleId="equation">
    <w:name w:val="equation"/>
    <w:basedOn w:val="Normal"/>
    <w:next w:val="Normal"/>
    <w:rsid w:val="00C43BF0"/>
    <w:pPr>
      <w:tabs>
        <w:tab w:val="left" w:pos="6237"/>
      </w:tabs>
      <w:spacing w:before="120" w:after="120"/>
      <w:ind w:left="227"/>
      <w:jc w:val="center"/>
    </w:pPr>
  </w:style>
  <w:style w:type="paragraph" w:customStyle="1" w:styleId="figlegend">
    <w:name w:val="figlegend"/>
    <w:basedOn w:val="Normal"/>
    <w:next w:val="Normal"/>
    <w:rsid w:val="00C43BF0"/>
    <w:pPr>
      <w:keepNext/>
      <w:keepLines/>
      <w:spacing w:before="120" w:after="240"/>
      <w:ind w:firstLine="0"/>
    </w:pPr>
    <w:rPr>
      <w:sz w:val="18"/>
    </w:rPr>
  </w:style>
  <w:style w:type="paragraph" w:customStyle="1" w:styleId="tablelegend">
    <w:name w:val="tablelegend"/>
    <w:basedOn w:val="Normal"/>
    <w:next w:val="Normal"/>
    <w:rsid w:val="00C43BF0"/>
    <w:pPr>
      <w:keepNext/>
      <w:keepLines/>
      <w:spacing w:before="240" w:after="120"/>
      <w:ind w:firstLine="0"/>
    </w:pPr>
    <w:rPr>
      <w:sz w:val="18"/>
      <w:lang w:val="de-DE"/>
    </w:rPr>
  </w:style>
  <w:style w:type="paragraph" w:customStyle="1" w:styleId="abstract">
    <w:name w:val="abstract"/>
    <w:basedOn w:val="p1a"/>
    <w:next w:val="heading10"/>
    <w:rsid w:val="00C43BF0"/>
    <w:pPr>
      <w:spacing w:before="600" w:after="120"/>
      <w:ind w:left="567" w:right="567"/>
    </w:pPr>
    <w:rPr>
      <w:sz w:val="18"/>
    </w:rPr>
  </w:style>
  <w:style w:type="paragraph" w:customStyle="1" w:styleId="p1a">
    <w:name w:val="p1a"/>
    <w:basedOn w:val="Normal"/>
    <w:next w:val="Normal"/>
    <w:link w:val="p1aZchn"/>
    <w:rsid w:val="00C43BF0"/>
    <w:pPr>
      <w:ind w:firstLine="0"/>
    </w:pPr>
  </w:style>
  <w:style w:type="paragraph" w:customStyle="1" w:styleId="reference">
    <w:name w:val="reference"/>
    <w:basedOn w:val="Normal"/>
    <w:rsid w:val="00C43BF0"/>
    <w:pPr>
      <w:ind w:left="227" w:hanging="227"/>
    </w:pPr>
    <w:rPr>
      <w:sz w:val="18"/>
    </w:rPr>
  </w:style>
  <w:style w:type="character" w:styleId="FootnoteReference">
    <w:name w:val="footnote reference"/>
    <w:basedOn w:val="DefaultParagraphFont"/>
    <w:uiPriority w:val="99"/>
    <w:semiHidden/>
    <w:rsid w:val="00C43BF0"/>
    <w:rPr>
      <w:position w:val="6"/>
      <w:sz w:val="12"/>
      <w:vertAlign w:val="baseline"/>
    </w:rPr>
  </w:style>
  <w:style w:type="paragraph" w:customStyle="1" w:styleId="Runninghead-left">
    <w:name w:val="Running head - left"/>
    <w:basedOn w:val="Normal"/>
    <w:rsid w:val="00C43BF0"/>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43BF0"/>
    <w:pPr>
      <w:jc w:val="right"/>
    </w:pPr>
  </w:style>
  <w:style w:type="paragraph" w:customStyle="1" w:styleId="BulletItem">
    <w:name w:val="Bullet Item"/>
    <w:basedOn w:val="Item"/>
    <w:rsid w:val="00C43BF0"/>
  </w:style>
  <w:style w:type="paragraph" w:customStyle="1" w:styleId="Item">
    <w:name w:val="Item"/>
    <w:basedOn w:val="Normal"/>
    <w:next w:val="Normal"/>
    <w:rsid w:val="00C43BF0"/>
    <w:pPr>
      <w:tabs>
        <w:tab w:val="left" w:pos="227"/>
        <w:tab w:val="left" w:pos="454"/>
      </w:tabs>
      <w:ind w:left="227" w:hanging="227"/>
    </w:pPr>
  </w:style>
  <w:style w:type="paragraph" w:customStyle="1" w:styleId="NumberedItem">
    <w:name w:val="Numbered Item"/>
    <w:basedOn w:val="Item"/>
    <w:rsid w:val="00C43BF0"/>
  </w:style>
  <w:style w:type="paragraph" w:styleId="FootnoteText">
    <w:name w:val="footnote text"/>
    <w:basedOn w:val="Normal"/>
    <w:semiHidden/>
    <w:rsid w:val="00C43BF0"/>
    <w:pPr>
      <w:tabs>
        <w:tab w:val="left" w:pos="170"/>
      </w:tabs>
      <w:ind w:left="170" w:hanging="170"/>
    </w:pPr>
    <w:rPr>
      <w:sz w:val="18"/>
    </w:rPr>
  </w:style>
  <w:style w:type="paragraph" w:customStyle="1" w:styleId="programcode">
    <w:name w:val="programcode"/>
    <w:basedOn w:val="Normal"/>
    <w:rsid w:val="00C43BF0"/>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43BF0"/>
    <w:pPr>
      <w:tabs>
        <w:tab w:val="left" w:pos="170"/>
      </w:tabs>
      <w:ind w:left="170" w:hanging="170"/>
    </w:pPr>
    <w:rPr>
      <w:sz w:val="18"/>
    </w:rPr>
  </w:style>
  <w:style w:type="paragraph" w:styleId="Caption">
    <w:name w:val="caption"/>
    <w:basedOn w:val="Normal"/>
    <w:next w:val="Normal"/>
    <w:rsid w:val="00C43BF0"/>
    <w:pPr>
      <w:spacing w:before="120" w:after="120"/>
    </w:pPr>
    <w:rPr>
      <w:b/>
    </w:rPr>
  </w:style>
  <w:style w:type="paragraph" w:customStyle="1" w:styleId="heading40">
    <w:name w:val="heading4"/>
    <w:basedOn w:val="Normal"/>
    <w:next w:val="p1a"/>
    <w:rsid w:val="00C43BF0"/>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basedOn w:val="DefaultParagraphFont"/>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DefaultParagraphFont"/>
    <w:link w:val="heading30"/>
    <w:rsid w:val="009F4136"/>
    <w:rPr>
      <w:rFonts w:ascii="Times" w:hAnsi="Times"/>
      <w:b/>
      <w:lang w:val="en-US" w:eastAsia="de-DE" w:bidi="ar-SA"/>
    </w:rPr>
  </w:style>
  <w:style w:type="character" w:customStyle="1" w:styleId="p1aZchn">
    <w:name w:val="p1a Zchn"/>
    <w:basedOn w:val="DefaultParagraphFont"/>
    <w:link w:val="p1a"/>
    <w:rsid w:val="009F4136"/>
    <w:rPr>
      <w:rFonts w:ascii="Times" w:hAnsi="Times"/>
      <w:lang w:val="en-US" w:eastAsia="de-DE" w:bidi="ar-SA"/>
    </w:rPr>
  </w:style>
  <w:style w:type="character" w:styleId="CommentReference">
    <w:name w:val="annotation reference"/>
    <w:basedOn w:val="DefaultParagraphFont"/>
    <w:uiPriority w:val="99"/>
    <w:semiHidden/>
    <w:rsid w:val="00C16F71"/>
    <w:rPr>
      <w:sz w:val="16"/>
      <w:szCs w:val="16"/>
    </w:rPr>
  </w:style>
  <w:style w:type="paragraph" w:styleId="CommentText">
    <w:name w:val="annotation text"/>
    <w:basedOn w:val="Normal"/>
    <w:link w:val="CommentTextChar"/>
    <w:uiPriority w:val="99"/>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paragraph" w:customStyle="1" w:styleId="icsmbodytext">
    <w:name w:val="icsm_bodytext"/>
    <w:basedOn w:val="Normal"/>
    <w:uiPriority w:val="99"/>
    <w:rsid w:val="00A00EF1"/>
    <w:pPr>
      <w:ind w:firstLine="240"/>
    </w:pPr>
    <w:rPr>
      <w:rFonts w:ascii="Times New Roman" w:hAnsi="Times New Roman"/>
      <w:lang w:val="en-GB" w:eastAsia="en-US"/>
    </w:rPr>
  </w:style>
  <w:style w:type="paragraph" w:customStyle="1" w:styleId="icsmauthors">
    <w:name w:val="icsm_authors"/>
    <w:basedOn w:val="Normal"/>
    <w:uiPriority w:val="99"/>
    <w:rsid w:val="00A00EF1"/>
    <w:pPr>
      <w:spacing w:after="160"/>
      <w:ind w:firstLine="0"/>
      <w:jc w:val="center"/>
    </w:pPr>
    <w:rPr>
      <w:rFonts w:ascii="Times New Roman" w:hAnsi="Times New Roman"/>
      <w:sz w:val="26"/>
      <w:szCs w:val="26"/>
      <w:lang w:val="en-GB" w:eastAsia="en-US"/>
    </w:rPr>
  </w:style>
  <w:style w:type="paragraph" w:customStyle="1" w:styleId="icsmaddresses">
    <w:name w:val="icsm_addresses"/>
    <w:basedOn w:val="Normal"/>
    <w:uiPriority w:val="99"/>
    <w:rsid w:val="00A00EF1"/>
    <w:pPr>
      <w:spacing w:after="120"/>
      <w:ind w:firstLine="0"/>
      <w:jc w:val="center"/>
    </w:pPr>
    <w:rPr>
      <w:rFonts w:ascii="Times New Roman" w:hAnsi="Times New Roman"/>
      <w:i/>
      <w:iCs/>
      <w:sz w:val="16"/>
      <w:szCs w:val="16"/>
      <w:lang w:val="en-GB" w:eastAsia="en-US"/>
    </w:rPr>
  </w:style>
  <w:style w:type="paragraph" w:customStyle="1" w:styleId="icsmabstract">
    <w:name w:val="icsm_abstract"/>
    <w:basedOn w:val="Normal"/>
    <w:uiPriority w:val="99"/>
    <w:rsid w:val="00A00EF1"/>
    <w:pPr>
      <w:spacing w:after="220"/>
      <w:ind w:firstLine="240"/>
    </w:pPr>
    <w:rPr>
      <w:rFonts w:ascii="Times New Roman" w:hAnsi="Times New Roman"/>
      <w:sz w:val="18"/>
      <w:szCs w:val="18"/>
      <w:lang w:val="en-GB" w:eastAsia="en-US"/>
    </w:rPr>
  </w:style>
  <w:style w:type="paragraph" w:customStyle="1" w:styleId="icsmheading1">
    <w:name w:val="icsm_heading1"/>
    <w:basedOn w:val="Normal"/>
    <w:uiPriority w:val="99"/>
    <w:rsid w:val="00A00EF1"/>
    <w:pPr>
      <w:numPr>
        <w:numId w:val="4"/>
      </w:numPr>
      <w:spacing w:before="480" w:after="240"/>
      <w:jc w:val="left"/>
    </w:pPr>
    <w:rPr>
      <w:rFonts w:ascii="Times New Roman" w:hAnsi="Times New Roman"/>
      <w:b/>
      <w:bCs/>
      <w:lang w:val="en-GB" w:eastAsia="en-US"/>
    </w:rPr>
  </w:style>
  <w:style w:type="paragraph" w:customStyle="1" w:styleId="icsmheading2">
    <w:name w:val="icsm_heading2"/>
    <w:basedOn w:val="Normal"/>
    <w:autoRedefine/>
    <w:uiPriority w:val="99"/>
    <w:rsid w:val="00A00EF1"/>
    <w:pPr>
      <w:numPr>
        <w:ilvl w:val="1"/>
        <w:numId w:val="4"/>
      </w:numPr>
      <w:spacing w:before="240"/>
      <w:jc w:val="left"/>
    </w:pPr>
    <w:rPr>
      <w:rFonts w:ascii="Times New Roman" w:hAnsi="Times New Roman"/>
      <w:i/>
      <w:iCs/>
      <w:lang w:val="en-GB" w:eastAsia="en-US"/>
    </w:rPr>
  </w:style>
  <w:style w:type="paragraph" w:customStyle="1" w:styleId="icsmheading3">
    <w:name w:val="icsm_heading3"/>
    <w:basedOn w:val="Normal"/>
    <w:uiPriority w:val="99"/>
    <w:rsid w:val="00A00EF1"/>
    <w:pPr>
      <w:numPr>
        <w:ilvl w:val="2"/>
        <w:numId w:val="4"/>
      </w:numPr>
      <w:spacing w:before="240"/>
      <w:jc w:val="left"/>
    </w:pPr>
    <w:rPr>
      <w:rFonts w:ascii="Times New Roman" w:hAnsi="Times New Roman"/>
      <w:i/>
      <w:iCs/>
      <w:lang w:val="en-GB" w:eastAsia="en-US"/>
    </w:rPr>
  </w:style>
  <w:style w:type="paragraph" w:customStyle="1" w:styleId="icsmtablecaption">
    <w:name w:val="icsm_tablecaption"/>
    <w:basedOn w:val="Normal"/>
    <w:uiPriority w:val="99"/>
    <w:rsid w:val="00A00EF1"/>
    <w:pPr>
      <w:spacing w:after="80"/>
      <w:ind w:firstLine="0"/>
      <w:jc w:val="left"/>
    </w:pPr>
    <w:rPr>
      <w:rFonts w:ascii="Times New Roman" w:hAnsi="Times New Roman"/>
      <w:sz w:val="16"/>
      <w:szCs w:val="16"/>
      <w:lang w:val="en-GB" w:eastAsia="en-US"/>
    </w:rPr>
  </w:style>
  <w:style w:type="paragraph" w:customStyle="1" w:styleId="icsmfigurecaption">
    <w:name w:val="icsm_figurecaption"/>
    <w:basedOn w:val="Normal"/>
    <w:uiPriority w:val="99"/>
    <w:rsid w:val="00A00EF1"/>
    <w:pPr>
      <w:spacing w:before="200" w:after="240"/>
      <w:ind w:firstLine="0"/>
      <w:jc w:val="center"/>
    </w:pPr>
    <w:rPr>
      <w:rFonts w:ascii="Times New Roman" w:hAnsi="Times New Roman"/>
      <w:sz w:val="16"/>
      <w:szCs w:val="16"/>
      <w:lang w:val="en-GB" w:eastAsia="en-US"/>
    </w:rPr>
  </w:style>
  <w:style w:type="character" w:customStyle="1" w:styleId="CommentTextChar">
    <w:name w:val="Comment Text Char"/>
    <w:basedOn w:val="DefaultParagraphFont"/>
    <w:link w:val="CommentText"/>
    <w:uiPriority w:val="99"/>
    <w:semiHidden/>
    <w:locked/>
    <w:rsid w:val="00A00EF1"/>
    <w:rPr>
      <w:rFonts w:ascii="Times" w:hAnsi="Times"/>
      <w:lang w:val="en-US" w:eastAsia="de-DE"/>
    </w:rPr>
  </w:style>
  <w:style w:type="paragraph" w:customStyle="1" w:styleId="icsmreferences">
    <w:name w:val="icsm_references"/>
    <w:basedOn w:val="Normal"/>
    <w:uiPriority w:val="99"/>
    <w:rsid w:val="005D7E20"/>
    <w:pPr>
      <w:ind w:left="240" w:hanging="240"/>
      <w:jc w:val="left"/>
    </w:pPr>
    <w:rPr>
      <w:rFonts w:ascii="Times New Roman" w:hAnsi="Times New Roman"/>
      <w:sz w:val="16"/>
      <w:szCs w:val="16"/>
      <w:lang w:val="en-GB" w:eastAsia="en-US"/>
    </w:rPr>
  </w:style>
  <w:style w:type="paragraph" w:customStyle="1" w:styleId="References">
    <w:name w:val="References"/>
    <w:basedOn w:val="Normal"/>
    <w:uiPriority w:val="99"/>
    <w:rsid w:val="005D7E20"/>
    <w:pPr>
      <w:numPr>
        <w:numId w:val="5"/>
      </w:numPr>
      <w:spacing w:after="80"/>
      <w:jc w:val="left"/>
    </w:pPr>
    <w:rPr>
      <w:rFonts w:ascii="Times New Roman" w:hAnsi="Times New Roman"/>
      <w:sz w:val="18"/>
      <w:szCs w:val="18"/>
      <w:lang w:eastAsia="en-US"/>
    </w:rPr>
  </w:style>
  <w:style w:type="character" w:customStyle="1" w:styleId="mediumb-text">
    <w:name w:val="mediumb-text"/>
    <w:basedOn w:val="DefaultParagraphFont"/>
    <w:uiPriority w:val="99"/>
    <w:rsid w:val="005D7E20"/>
  </w:style>
  <w:style w:type="character" w:customStyle="1" w:styleId="pubtitle">
    <w:name w:val="pubtitle"/>
    <w:basedOn w:val="DefaultParagraphFont"/>
    <w:uiPriority w:val="99"/>
    <w:rsid w:val="005D7E20"/>
  </w:style>
  <w:style w:type="character" w:styleId="Emphasis">
    <w:name w:val="Emphasis"/>
    <w:basedOn w:val="DefaultParagraphFont"/>
    <w:uiPriority w:val="99"/>
    <w:qFormat/>
    <w:rsid w:val="005D7E20"/>
    <w:rPr>
      <w:i/>
      <w:iCs/>
    </w:rPr>
  </w:style>
  <w:style w:type="paragraph" w:customStyle="1" w:styleId="icsmtabletext">
    <w:name w:val="icsm_tabletext"/>
    <w:basedOn w:val="icsmbodytext"/>
    <w:uiPriority w:val="99"/>
    <w:rsid w:val="00C27B9E"/>
    <w:pPr>
      <w:spacing w:before="40"/>
      <w:ind w:firstLine="0"/>
      <w:jc w:val="left"/>
    </w:pPr>
    <w:rPr>
      <w:sz w:val="16"/>
      <w:szCs w:val="16"/>
    </w:rPr>
  </w:style>
  <w:style w:type="table" w:styleId="TableGrid">
    <w:name w:val="Table Grid"/>
    <w:basedOn w:val="TableNormal"/>
    <w:uiPriority w:val="59"/>
    <w:rsid w:val="00C27B9E"/>
    <w:rPr>
      <w:rFonts w:ascii="Times" w:hAnsi="Times" w:cs="Times"/>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7F37DF"/>
    <w:rPr>
      <w:color w:val="808080"/>
    </w:rPr>
  </w:style>
  <w:style w:type="paragraph" w:styleId="Revision">
    <w:name w:val="Revision"/>
    <w:hidden/>
    <w:uiPriority w:val="99"/>
    <w:semiHidden/>
    <w:rsid w:val="000A60D8"/>
    <w:rPr>
      <w:rFonts w:ascii="Times" w:hAnsi="Times"/>
      <w:lang w:val="en-US" w:eastAsia="de-DE"/>
    </w:rPr>
  </w:style>
  <w:style w:type="table" w:styleId="TableClassic1">
    <w:name w:val="Table Classic 1"/>
    <w:basedOn w:val="TableNormal"/>
    <w:rsid w:val="00CA6EFC"/>
    <w:pPr>
      <w:ind w:firstLine="22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paragraph" w:styleId="ListParagraph">
    <w:name w:val="List Paragraph"/>
    <w:basedOn w:val="Normal"/>
    <w:uiPriority w:val="34"/>
    <w:qFormat/>
    <w:rsid w:val="00F2360F"/>
    <w:pPr>
      <w:ind w:left="720"/>
      <w:contextualSpacing/>
    </w:pPr>
  </w:style>
  <w:style w:type="paragraph" w:customStyle="1" w:styleId="Abstract0">
    <w:name w:val="Abstract"/>
    <w:basedOn w:val="heading10"/>
    <w:link w:val="AbstractChar"/>
    <w:rsid w:val="003B3D54"/>
    <w:rPr>
      <w:lang w:val="en-GB"/>
    </w:rPr>
  </w:style>
  <w:style w:type="paragraph" w:customStyle="1" w:styleId="Sectionheading">
    <w:name w:val="Section heading"/>
    <w:basedOn w:val="heading10"/>
    <w:link w:val="SectionheadingChar"/>
    <w:qFormat/>
    <w:rsid w:val="009548A3"/>
    <w:pPr>
      <w:numPr>
        <w:numId w:val="24"/>
      </w:numPr>
    </w:pPr>
    <w:rPr>
      <w:lang w:val="en-GB"/>
    </w:rPr>
  </w:style>
  <w:style w:type="character" w:customStyle="1" w:styleId="heading1Char0">
    <w:name w:val="heading1 Char"/>
    <w:basedOn w:val="DefaultParagraphFont"/>
    <w:link w:val="heading10"/>
    <w:rsid w:val="003B3D54"/>
    <w:rPr>
      <w:rFonts w:ascii="Times" w:hAnsi="Times"/>
      <w:b/>
      <w:sz w:val="24"/>
      <w:lang w:val="en-US" w:eastAsia="de-DE"/>
    </w:rPr>
  </w:style>
  <w:style w:type="character" w:customStyle="1" w:styleId="AbstractChar">
    <w:name w:val="Abstract Char"/>
    <w:basedOn w:val="heading1Char0"/>
    <w:link w:val="Abstract0"/>
    <w:rsid w:val="003B3D54"/>
    <w:rPr>
      <w:rFonts w:ascii="Times" w:hAnsi="Times"/>
      <w:b/>
      <w:sz w:val="24"/>
      <w:lang w:val="en-US" w:eastAsia="de-DE"/>
    </w:rPr>
  </w:style>
  <w:style w:type="paragraph" w:customStyle="1" w:styleId="Subsectionheading">
    <w:name w:val="Subsection heading"/>
    <w:basedOn w:val="heading10"/>
    <w:link w:val="SubsectionheadingChar"/>
    <w:autoRedefine/>
    <w:qFormat/>
    <w:rsid w:val="002837D3"/>
    <w:pPr>
      <w:numPr>
        <w:ilvl w:val="1"/>
        <w:numId w:val="24"/>
      </w:numPr>
      <w:ind w:left="578" w:hanging="578"/>
    </w:pPr>
    <w:rPr>
      <w:b w:val="0"/>
      <w:i/>
      <w:lang w:val="en-GB"/>
    </w:rPr>
  </w:style>
  <w:style w:type="character" w:customStyle="1" w:styleId="SectionheadingChar">
    <w:name w:val="Section heading Char"/>
    <w:basedOn w:val="heading1Char0"/>
    <w:link w:val="Sectionheading"/>
    <w:rsid w:val="003B3D54"/>
    <w:rPr>
      <w:rFonts w:ascii="Times" w:hAnsi="Times"/>
      <w:b/>
      <w:sz w:val="24"/>
      <w:lang w:val="en-US" w:eastAsia="de-DE"/>
    </w:rPr>
  </w:style>
  <w:style w:type="paragraph" w:customStyle="1" w:styleId="HeaderNonumbers">
    <w:name w:val="Header (No numbers)"/>
    <w:basedOn w:val="heading10"/>
    <w:link w:val="HeaderNonumbersChar"/>
    <w:qFormat/>
    <w:rsid w:val="003B3D54"/>
    <w:rPr>
      <w:lang w:val="en-GB"/>
    </w:rPr>
  </w:style>
  <w:style w:type="character" w:customStyle="1" w:styleId="SubsectionheadingChar">
    <w:name w:val="Subsection heading Char"/>
    <w:basedOn w:val="heading1Char0"/>
    <w:link w:val="Subsectionheading"/>
    <w:rsid w:val="002837D3"/>
    <w:rPr>
      <w:rFonts w:ascii="Times" w:hAnsi="Times"/>
      <w:b w:val="0"/>
      <w:i/>
      <w:sz w:val="24"/>
      <w:lang w:val="en-US" w:eastAsia="de-DE"/>
    </w:rPr>
  </w:style>
  <w:style w:type="paragraph" w:customStyle="1" w:styleId="ManuscriptTitle">
    <w:name w:val="Manuscript Title"/>
    <w:basedOn w:val="Title1"/>
    <w:link w:val="ManuscriptTitleChar"/>
    <w:qFormat/>
    <w:rsid w:val="00271769"/>
    <w:rPr>
      <w:lang w:val="en-GB"/>
    </w:rPr>
  </w:style>
  <w:style w:type="character" w:customStyle="1" w:styleId="HeaderNonumbersChar">
    <w:name w:val="Header (No numbers) Char"/>
    <w:basedOn w:val="heading1Char0"/>
    <w:link w:val="HeaderNonumbers"/>
    <w:rsid w:val="003B3D54"/>
    <w:rPr>
      <w:rFonts w:ascii="Times" w:hAnsi="Times"/>
      <w:b/>
      <w:sz w:val="24"/>
      <w:lang w:val="en-US" w:eastAsia="de-DE"/>
    </w:rPr>
  </w:style>
  <w:style w:type="character" w:customStyle="1" w:styleId="Heading1Char">
    <w:name w:val="Heading 1 Char"/>
    <w:basedOn w:val="DefaultParagraphFont"/>
    <w:link w:val="Heading1"/>
    <w:uiPriority w:val="9"/>
    <w:rsid w:val="00271769"/>
    <w:rPr>
      <w:rFonts w:ascii="Times" w:hAnsi="Times"/>
      <w:b/>
      <w:sz w:val="28"/>
      <w:lang w:val="en-US" w:eastAsia="de-DE"/>
    </w:rPr>
  </w:style>
  <w:style w:type="character" w:customStyle="1" w:styleId="Title1Char">
    <w:name w:val="Title1 Char"/>
    <w:basedOn w:val="DefaultParagraphFont"/>
    <w:link w:val="Title1"/>
    <w:rsid w:val="00271769"/>
    <w:rPr>
      <w:rFonts w:ascii="Times" w:hAnsi="Times"/>
      <w:b/>
      <w:sz w:val="28"/>
      <w:lang w:val="en-US" w:eastAsia="de-DE"/>
    </w:rPr>
  </w:style>
  <w:style w:type="character" w:customStyle="1" w:styleId="ManuscriptTitleChar">
    <w:name w:val="Manuscript Title Char"/>
    <w:basedOn w:val="Title1Char"/>
    <w:link w:val="ManuscriptTitle"/>
    <w:rsid w:val="00271769"/>
    <w:rPr>
      <w:rFonts w:ascii="Times" w:hAnsi="Times"/>
      <w:b/>
      <w:sz w:val="28"/>
      <w:lang w:val="en-US" w:eastAsia="de-DE"/>
    </w:rPr>
  </w:style>
  <w:style w:type="character" w:styleId="LineNumber">
    <w:name w:val="line number"/>
    <w:basedOn w:val="DefaultParagraphFont"/>
    <w:unhideWhenUsed/>
    <w:rsid w:val="00D81DD1"/>
    <w:rPr>
      <w:sz w:val="16"/>
    </w:rPr>
  </w:style>
  <w:style w:type="paragraph" w:customStyle="1" w:styleId="Affiliations">
    <w:name w:val="Affiliations"/>
    <w:basedOn w:val="Normal"/>
    <w:rsid w:val="000B092A"/>
    <w:pPr>
      <w:spacing w:before="240"/>
      <w:ind w:firstLine="0"/>
      <w:jc w:val="left"/>
    </w:pPr>
    <w:rPr>
      <w:rFonts w:ascii="Times New Roman" w:hAnsi="Times New Roman"/>
      <w:lang w:eastAsia="en-US"/>
    </w:rPr>
  </w:style>
  <w:style w:type="paragraph" w:customStyle="1" w:styleId="FigureLegend0">
    <w:name w:val="Figure_Legend"/>
    <w:basedOn w:val="Normal"/>
    <w:rsid w:val="00631E8B"/>
    <w:pPr>
      <w:spacing w:before="240"/>
      <w:ind w:firstLine="0"/>
      <w:jc w:val="left"/>
    </w:pPr>
    <w:rPr>
      <w:rFonts w:ascii="Times New Roman" w:hAnsi="Times New Roman"/>
      <w:sz w:val="24"/>
      <w:lang w:eastAsia="en-US"/>
    </w:rPr>
  </w:style>
  <w:style w:type="paragraph" w:styleId="Bibliography">
    <w:name w:val="Bibliography"/>
    <w:basedOn w:val="Normal"/>
    <w:next w:val="Normal"/>
    <w:uiPriority w:val="37"/>
    <w:unhideWhenUsed/>
    <w:rsid w:val="006179BE"/>
    <w:pPr>
      <w:ind w:left="720" w:hanging="720"/>
    </w:pPr>
  </w:style>
  <w:style w:type="paragraph" w:styleId="BodyText">
    <w:name w:val="Body Text"/>
    <w:basedOn w:val="Normal"/>
    <w:link w:val="BodyTextChar"/>
    <w:semiHidden/>
    <w:unhideWhenUsed/>
    <w:rsid w:val="002837D3"/>
    <w:pPr>
      <w:spacing w:after="120"/>
    </w:pPr>
  </w:style>
  <w:style w:type="character" w:customStyle="1" w:styleId="BodyTextChar">
    <w:name w:val="Body Text Char"/>
    <w:basedOn w:val="DefaultParagraphFont"/>
    <w:link w:val="BodyText"/>
    <w:semiHidden/>
    <w:rsid w:val="002837D3"/>
    <w:rPr>
      <w:rFonts w:ascii="Times" w:hAnsi="Times"/>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655717">
      <w:bodyDiv w:val="1"/>
      <w:marLeft w:val="0"/>
      <w:marRight w:val="0"/>
      <w:marTop w:val="0"/>
      <w:marBottom w:val="0"/>
      <w:divBdr>
        <w:top w:val="none" w:sz="0" w:space="0" w:color="auto"/>
        <w:left w:val="none" w:sz="0" w:space="0" w:color="auto"/>
        <w:bottom w:val="none" w:sz="0" w:space="0" w:color="auto"/>
        <w:right w:val="none" w:sz="0" w:space="0" w:color="auto"/>
      </w:divBdr>
    </w:div>
    <w:div w:id="1029642053">
      <w:bodyDiv w:val="1"/>
      <w:marLeft w:val="0"/>
      <w:marRight w:val="0"/>
      <w:marTop w:val="0"/>
      <w:marBottom w:val="0"/>
      <w:divBdr>
        <w:top w:val="none" w:sz="0" w:space="0" w:color="auto"/>
        <w:left w:val="none" w:sz="0" w:space="0" w:color="auto"/>
        <w:bottom w:val="none" w:sz="0" w:space="0" w:color="auto"/>
        <w:right w:val="none" w:sz="0" w:space="0" w:color="auto"/>
      </w:divBdr>
    </w:div>
    <w:div w:id="2025862179">
      <w:bodyDiv w:val="1"/>
      <w:marLeft w:val="0"/>
      <w:marRight w:val="0"/>
      <w:marTop w:val="0"/>
      <w:marBottom w:val="0"/>
      <w:divBdr>
        <w:top w:val="none" w:sz="0" w:space="0" w:color="auto"/>
        <w:left w:val="none" w:sz="0" w:space="0" w:color="auto"/>
        <w:bottom w:val="none" w:sz="0" w:space="0" w:color="auto"/>
        <w:right w:val="none" w:sz="0" w:space="0" w:color="auto"/>
      </w:divBdr>
    </w:div>
    <w:div w:id="21366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eophysics-ubonn.github.io/reda/data_containers.html" TargetMode="External"/><Relationship Id="rId1" Type="http://schemas.openxmlformats.org/officeDocument/2006/relationships/hyperlink" Target="https://www.sphinx-doc.org/en/master/"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986C4C22-D798-4537-A432-1CF94787C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993</TotalTime>
  <Pages>7</Pages>
  <Words>6314</Words>
  <Characters>35990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42220</CharactersWithSpaces>
  <SharedDoc>false</SharedDoc>
  <HLinks>
    <vt:vector size="24" baseType="variant">
      <vt:variant>
        <vt:i4>5046332</vt:i4>
      </vt:variant>
      <vt:variant>
        <vt:i4>18</vt:i4>
      </vt:variant>
      <vt:variant>
        <vt:i4>0</vt:i4>
      </vt:variant>
      <vt:variant>
        <vt:i4>5</vt:i4>
      </vt:variant>
      <vt:variant>
        <vt:lpwstr>mailto:SDC.bookorder@springer.com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5374045</vt:i4>
      </vt:variant>
      <vt:variant>
        <vt:i4>3</vt:i4>
      </vt:variant>
      <vt:variant>
        <vt:i4>0</vt:i4>
      </vt:variant>
      <vt:variant>
        <vt:i4>5</vt:i4>
      </vt:variant>
      <vt:variant>
        <vt:lpwstr>http://www.springer.com/lncs</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Mary Benjamin</cp:lastModifiedBy>
  <cp:revision>13</cp:revision>
  <cp:lastPrinted>2016-08-31T00:14:00Z</cp:lastPrinted>
  <dcterms:created xsi:type="dcterms:W3CDTF">2020-03-16T12:59:00Z</dcterms:created>
  <dcterms:modified xsi:type="dcterms:W3CDTF">2020-03-27T10:48:00Z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id="t02pGGw0"/&gt;&lt;style id="http://www.zotero.org/styles/computers-and-geosciences" hasBibliography="1" bibliographyStyleHasBeenSet="1"/&gt;&lt;prefs&gt;&lt;pref name="fieldType" value="Field"/&gt;&lt;/prefs&gt;&lt;/data&gt;</vt:lpwstr>
  </property>
</Properties>
</file>